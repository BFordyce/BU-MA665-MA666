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D79D7" w14:textId="00FCE0FA" w:rsidR="00B60B9B" w:rsidRDefault="00926919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48"/>
          <w:szCs w:val="48"/>
        </w:rPr>
      </w:pPr>
      <w:r>
        <w:rPr>
          <w:rFonts w:ascii="Arial" w:hAnsi="Arial" w:cs="Arial"/>
          <w:b/>
          <w:bCs/>
          <w:color w:val="010101"/>
        </w:rPr>
        <w:t>MA665</w:t>
      </w:r>
      <w:r w:rsidR="00B60B9B">
        <w:rPr>
          <w:rFonts w:ascii="Arial" w:hAnsi="Arial" w:cs="Arial"/>
          <w:b/>
          <w:bCs/>
          <w:color w:val="010101"/>
        </w:rPr>
        <w:t xml:space="preserve">: </w:t>
      </w:r>
      <w:r>
        <w:rPr>
          <w:rFonts w:ascii="Arial" w:hAnsi="Arial" w:cs="Arial"/>
          <w:b/>
          <w:bCs/>
          <w:color w:val="010101"/>
        </w:rPr>
        <w:tab/>
      </w:r>
      <w:r>
        <w:rPr>
          <w:rFonts w:ascii="Arial" w:hAnsi="Arial" w:cs="Arial"/>
          <w:b/>
          <w:bCs/>
          <w:color w:val="010101"/>
        </w:rPr>
        <w:tab/>
      </w:r>
      <w:r w:rsidR="00B60B9B">
        <w:rPr>
          <w:rFonts w:ascii="Arial" w:hAnsi="Arial" w:cs="Arial"/>
          <w:b/>
          <w:bCs/>
          <w:color w:val="010101"/>
        </w:rPr>
        <w:t>Introduction</w:t>
      </w:r>
      <w:r>
        <w:rPr>
          <w:rFonts w:ascii="Arial" w:hAnsi="Arial" w:cs="Arial"/>
          <w:b/>
          <w:bCs/>
          <w:color w:val="010101"/>
        </w:rPr>
        <w:t xml:space="preserve"> to</w:t>
      </w:r>
      <w:r w:rsidR="00B60B9B">
        <w:rPr>
          <w:rFonts w:ascii="Arial" w:hAnsi="Arial" w:cs="Arial"/>
          <w:b/>
          <w:bCs/>
          <w:color w:val="010101"/>
        </w:rPr>
        <w:t xml:space="preserve"> Modeling and Data Analysis in Neuroscience</w:t>
      </w:r>
      <w:r w:rsidR="00B60B9B">
        <w:rPr>
          <w:rFonts w:ascii="MS Mincho" w:eastAsia="MS Mincho" w:hAnsi="MS Mincho" w:cs="MS Mincho"/>
          <w:b/>
          <w:bCs/>
        </w:rPr>
        <w:t> </w:t>
      </w:r>
      <w:r w:rsidR="000D4F05">
        <w:rPr>
          <w:rFonts w:ascii="Arial" w:hAnsi="Arial" w:cs="Arial"/>
          <w:b/>
          <w:bCs/>
          <w:color w:val="010101"/>
        </w:rPr>
        <w:t>(Fall 2018</w:t>
      </w:r>
      <w:r w:rsidR="00B60B9B">
        <w:rPr>
          <w:rFonts w:ascii="Arial" w:hAnsi="Arial" w:cs="Arial"/>
          <w:b/>
          <w:bCs/>
          <w:color w:val="010101"/>
        </w:rPr>
        <w:t>)</w:t>
      </w:r>
    </w:p>
    <w:p w14:paraId="749814E1" w14:textId="290A7114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Instructor: 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Mark Kramer (mak@</w:t>
      </w:r>
      <w:r w:rsidR="008D3A58">
        <w:rPr>
          <w:rFonts w:ascii="Arial" w:hAnsi="Arial" w:cs="Arial"/>
          <w:bCs/>
          <w:sz w:val="22"/>
          <w:szCs w:val="22"/>
        </w:rPr>
        <w:t>math.</w:t>
      </w:r>
      <w:r w:rsidRPr="0012460B">
        <w:rPr>
          <w:rFonts w:ascii="Arial" w:hAnsi="Arial" w:cs="Arial"/>
          <w:bCs/>
          <w:sz w:val="22"/>
          <w:szCs w:val="22"/>
        </w:rPr>
        <w:t>bu.edu)</w:t>
      </w:r>
    </w:p>
    <w:p w14:paraId="0965EB89" w14:textId="53A3C753" w:rsidR="00B60B9B" w:rsidRDefault="0012460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Hours: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527235">
        <w:rPr>
          <w:rFonts w:ascii="Arial" w:hAnsi="Arial" w:cs="Arial"/>
          <w:bCs/>
          <w:sz w:val="22"/>
          <w:szCs w:val="22"/>
        </w:rPr>
        <w:t>September 4, 2018</w:t>
      </w:r>
      <w:r w:rsidR="00B60B9B" w:rsidRPr="0012460B">
        <w:rPr>
          <w:rFonts w:ascii="Arial" w:hAnsi="Arial" w:cs="Arial"/>
          <w:bCs/>
          <w:sz w:val="22"/>
          <w:szCs w:val="22"/>
        </w:rPr>
        <w:t xml:space="preserve"> </w:t>
      </w:r>
      <w:r w:rsidR="00926919">
        <w:rPr>
          <w:rFonts w:ascii="Arial" w:hAnsi="Arial" w:cs="Arial"/>
          <w:bCs/>
          <w:sz w:val="22"/>
          <w:szCs w:val="22"/>
        </w:rPr>
        <w:t>–</w:t>
      </w:r>
      <w:r w:rsidR="00527235">
        <w:rPr>
          <w:rFonts w:ascii="Arial" w:hAnsi="Arial" w:cs="Arial"/>
          <w:bCs/>
          <w:sz w:val="22"/>
          <w:szCs w:val="22"/>
        </w:rPr>
        <w:t xml:space="preserve"> October 18, 2018</w:t>
      </w:r>
      <w:r w:rsidR="008D3A58">
        <w:rPr>
          <w:rFonts w:ascii="Arial" w:hAnsi="Arial" w:cs="Arial"/>
          <w:bCs/>
          <w:sz w:val="22"/>
          <w:szCs w:val="22"/>
        </w:rPr>
        <w:t xml:space="preserve"> [7</w:t>
      </w:r>
      <w:r w:rsidR="00B60B9B" w:rsidRPr="0012460B">
        <w:rPr>
          <w:rFonts w:ascii="Arial" w:hAnsi="Arial" w:cs="Arial"/>
          <w:bCs/>
          <w:sz w:val="22"/>
          <w:szCs w:val="22"/>
        </w:rPr>
        <w:t xml:space="preserve"> weeks]</w:t>
      </w:r>
    </w:p>
    <w:p w14:paraId="26099A8C" w14:textId="4C5C98DA" w:rsidR="00B60B9B" w:rsidRPr="008D3A58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highlight w:val="yellow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 w:rsidR="00677C2E">
        <w:rPr>
          <w:rFonts w:ascii="Arial" w:hAnsi="Arial" w:cs="Arial"/>
          <w:b/>
          <w:bCs/>
          <w:sz w:val="22"/>
          <w:szCs w:val="22"/>
        </w:rPr>
        <w:tab/>
      </w:r>
      <w:r w:rsidRPr="008D3A58">
        <w:rPr>
          <w:rFonts w:ascii="Arial" w:hAnsi="Arial" w:cs="Arial"/>
          <w:bCs/>
          <w:sz w:val="22"/>
          <w:szCs w:val="22"/>
        </w:rPr>
        <w:t>Tuesday</w:t>
      </w:r>
      <w:r w:rsidR="00677C2E" w:rsidRPr="008D3A58">
        <w:rPr>
          <w:rFonts w:ascii="Arial" w:hAnsi="Arial" w:cs="Arial"/>
          <w:bCs/>
          <w:sz w:val="22"/>
          <w:szCs w:val="22"/>
        </w:rPr>
        <w:t xml:space="preserve"> &amp; Thursday,</w:t>
      </w:r>
      <w:r w:rsidRPr="008D3A58">
        <w:rPr>
          <w:rFonts w:ascii="Arial" w:hAnsi="Arial" w:cs="Arial"/>
          <w:bCs/>
          <w:sz w:val="22"/>
          <w:szCs w:val="22"/>
        </w:rPr>
        <w:t xml:space="preserve"> 12:30-</w:t>
      </w:r>
      <w:r w:rsidR="007A3322">
        <w:rPr>
          <w:rFonts w:ascii="Arial" w:hAnsi="Arial" w:cs="Arial"/>
          <w:bCs/>
          <w:sz w:val="22"/>
          <w:szCs w:val="22"/>
        </w:rPr>
        <w:t>1:45</w:t>
      </w:r>
      <w:r w:rsidRPr="008D3A58">
        <w:rPr>
          <w:rFonts w:ascii="Arial" w:hAnsi="Arial" w:cs="Arial"/>
          <w:bCs/>
          <w:sz w:val="22"/>
          <w:szCs w:val="22"/>
        </w:rPr>
        <w:t xml:space="preserve"> PM, </w:t>
      </w:r>
      <w:r w:rsidR="007A3322">
        <w:rPr>
          <w:rFonts w:ascii="Arial" w:hAnsi="Arial" w:cs="Arial"/>
          <w:bCs/>
          <w:sz w:val="22"/>
          <w:szCs w:val="22"/>
        </w:rPr>
        <w:t>CAS 330</w:t>
      </w:r>
    </w:p>
    <w:p w14:paraId="5359D2E7" w14:textId="01437C87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3B0199">
        <w:rPr>
          <w:rFonts w:ascii="Arial" w:hAnsi="Arial" w:cs="Arial"/>
          <w:bCs/>
          <w:sz w:val="22"/>
          <w:szCs w:val="22"/>
        </w:rPr>
        <w:t xml:space="preserve">Math &amp; Stats Room 224 </w:t>
      </w:r>
      <w:r w:rsidRPr="0012460B">
        <w:rPr>
          <w:rFonts w:ascii="Arial" w:hAnsi="Arial" w:cs="Arial"/>
          <w:bCs/>
          <w:sz w:val="22"/>
          <w:szCs w:val="22"/>
        </w:rPr>
        <w:t>by appointment</w:t>
      </w:r>
    </w:p>
    <w:p w14:paraId="751DF29B" w14:textId="666DDEC9" w:rsidR="00B60B9B" w:rsidRDefault="00B60B9B" w:rsidP="008D3A5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="0012460B" w:rsidRPr="0012460B">
        <w:rPr>
          <w:rFonts w:ascii="Arial" w:hAnsi="Arial" w:cs="Arial"/>
          <w:bCs/>
          <w:sz w:val="22"/>
          <w:szCs w:val="22"/>
        </w:rPr>
        <w:t>None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8F110F5" w14:textId="6735FAAE" w:rsidR="00B60B9B" w:rsidRDefault="00B60B9B" w:rsidP="006F03A1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</w:t>
      </w:r>
      <w:r w:rsidR="0012460B">
        <w:rPr>
          <w:rFonts w:ascii="Arial" w:hAnsi="Arial" w:cs="Arial"/>
          <w:b/>
          <w:bCs/>
          <w:sz w:val="22"/>
          <w:szCs w:val="22"/>
        </w:rPr>
        <w:t>ourse Website</w:t>
      </w:r>
      <w:r w:rsidR="0012460B" w:rsidRPr="006F03A1">
        <w:rPr>
          <w:rFonts w:ascii="Arial" w:hAnsi="Arial" w:cs="Arial"/>
          <w:b/>
          <w:bCs/>
          <w:sz w:val="22"/>
          <w:szCs w:val="22"/>
        </w:rPr>
        <w:t xml:space="preserve">:  </w:t>
      </w:r>
      <w:r w:rsidR="0012460B" w:rsidRPr="006F03A1">
        <w:rPr>
          <w:rFonts w:ascii="Arial" w:hAnsi="Arial" w:cs="Arial"/>
          <w:bCs/>
          <w:sz w:val="22"/>
          <w:szCs w:val="22"/>
        </w:rPr>
        <w:t>     </w:t>
      </w:r>
      <w:r w:rsidR="003B0199" w:rsidRPr="003B0199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6F03A1" w:rsidRPr="006F03A1">
        <w:rPr>
          <w:rFonts w:ascii="Arial" w:hAnsi="Arial" w:cs="Arial"/>
          <w:bCs/>
          <w:sz w:val="22"/>
          <w:szCs w:val="22"/>
        </w:rPr>
        <w:tab/>
      </w:r>
    </w:p>
    <w:p w14:paraId="7324492A" w14:textId="40C4821A" w:rsidR="00B60B9B" w:rsidRPr="0012460B" w:rsidRDefault="00B60B9B" w:rsidP="008D3A5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 w:rsidR="0012460B"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5217B902" w14:textId="77777777" w:rsidR="00B60B9B" w:rsidRPr="0012460B" w:rsidRDefault="00B60B9B" w:rsidP="00B60B9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321592A" w14:textId="092F2373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 xml:space="preserve">This course is intended </w:t>
      </w:r>
      <w:r w:rsidR="008D3A58">
        <w:rPr>
          <w:rFonts w:ascii="Arial" w:hAnsi="Arial" w:cs="Arial"/>
          <w:sz w:val="22"/>
          <w:szCs w:val="22"/>
        </w:rPr>
        <w:t>to introduce</w:t>
      </w:r>
      <w:r>
        <w:rPr>
          <w:rFonts w:ascii="Arial" w:hAnsi="Arial" w:cs="Arial"/>
          <w:sz w:val="22"/>
          <w:szCs w:val="22"/>
        </w:rPr>
        <w:t xml:space="preserve"> neuroscience graduate students </w:t>
      </w:r>
      <w:r w:rsidR="008D3A58">
        <w:rPr>
          <w:rFonts w:ascii="Arial" w:hAnsi="Arial" w:cs="Arial"/>
          <w:sz w:val="22"/>
          <w:szCs w:val="22"/>
        </w:rPr>
        <w:t xml:space="preserve">to </w:t>
      </w:r>
      <w:r>
        <w:rPr>
          <w:rFonts w:ascii="Arial" w:hAnsi="Arial" w:cs="Arial"/>
          <w:sz w:val="22"/>
          <w:szCs w:val="22"/>
        </w:rPr>
        <w:t>mathemat</w:t>
      </w:r>
      <w:r w:rsidR="00D5196E">
        <w:rPr>
          <w:rFonts w:ascii="Arial" w:hAnsi="Arial" w:cs="Arial"/>
          <w:sz w:val="22"/>
          <w:szCs w:val="22"/>
        </w:rPr>
        <w:t xml:space="preserve">ical concepts in neuroscience. </w:t>
      </w:r>
      <w:r>
        <w:rPr>
          <w:rFonts w:ascii="Arial" w:hAnsi="Arial" w:cs="Arial"/>
          <w:sz w:val="22"/>
          <w:szCs w:val="22"/>
        </w:rPr>
        <w:t>We will use experimental observations in neuroscience to motivate the study of mathematics, both to quantify the observed data</w:t>
      </w:r>
      <w:r w:rsidR="008D3A58">
        <w:rPr>
          <w:rFonts w:ascii="Arial" w:hAnsi="Arial" w:cs="Arial"/>
          <w:sz w:val="22"/>
          <w:szCs w:val="22"/>
        </w:rPr>
        <w:t xml:space="preserve"> and build </w:t>
      </w:r>
      <w:r w:rsidR="00D5196E">
        <w:rPr>
          <w:rFonts w:ascii="Arial" w:hAnsi="Arial" w:cs="Arial"/>
          <w:sz w:val="22"/>
          <w:szCs w:val="22"/>
        </w:rPr>
        <w:t>computational</w:t>
      </w:r>
      <w:r w:rsidR="008D3A58">
        <w:rPr>
          <w:rFonts w:ascii="Arial" w:hAnsi="Arial" w:cs="Arial"/>
          <w:sz w:val="22"/>
          <w:szCs w:val="22"/>
        </w:rPr>
        <w:t xml:space="preserve"> models. </w:t>
      </w:r>
      <w:r>
        <w:rPr>
          <w:rFonts w:ascii="Arial" w:hAnsi="Arial" w:cs="Arial"/>
          <w:sz w:val="22"/>
          <w:szCs w:val="22"/>
        </w:rPr>
        <w:t xml:space="preserve">The course will </w:t>
      </w:r>
      <w:r w:rsidR="00882C74">
        <w:rPr>
          <w:rFonts w:ascii="Arial" w:hAnsi="Arial" w:cs="Arial"/>
          <w:sz w:val="22"/>
          <w:szCs w:val="22"/>
        </w:rPr>
        <w:t xml:space="preserve">focus on </w:t>
      </w:r>
      <w:r w:rsidR="003B0199">
        <w:rPr>
          <w:rFonts w:ascii="Arial" w:hAnsi="Arial" w:cs="Arial"/>
          <w:sz w:val="22"/>
          <w:szCs w:val="22"/>
        </w:rPr>
        <w:t>six</w:t>
      </w:r>
      <w:r w:rsidR="00882C74">
        <w:rPr>
          <w:rFonts w:ascii="Arial" w:hAnsi="Arial" w:cs="Arial"/>
          <w:sz w:val="22"/>
          <w:szCs w:val="22"/>
        </w:rPr>
        <w:t xml:space="preserve"> fundamental topics in </w:t>
      </w:r>
      <w:r>
        <w:rPr>
          <w:rFonts w:ascii="Arial" w:hAnsi="Arial" w:cs="Arial"/>
          <w:sz w:val="22"/>
          <w:szCs w:val="22"/>
        </w:rPr>
        <w:t>mathematical neuroscience, with emphasis on quantifying neurophysiological time series and developing mathematical models of the activity observed. An important component of the course will include an introduction to s</w:t>
      </w:r>
      <w:r w:rsidR="008D3A58">
        <w:rPr>
          <w:rFonts w:ascii="Arial" w:hAnsi="Arial" w:cs="Arial"/>
          <w:sz w:val="22"/>
          <w:szCs w:val="22"/>
        </w:rPr>
        <w:t xml:space="preserve">cientific computing. </w:t>
      </w:r>
      <w:r>
        <w:rPr>
          <w:rFonts w:ascii="Arial" w:hAnsi="Arial" w:cs="Arial"/>
          <w:sz w:val="22"/>
          <w:szCs w:val="22"/>
        </w:rPr>
        <w:t>Students completing this course will develop computational skills essential in interdisciplinary neuroscience research and in more advanced neuroscience courses offered at BU.</w:t>
      </w:r>
    </w:p>
    <w:p w14:paraId="3B9C29A0" w14:textId="77777777" w:rsidR="004074E1" w:rsidRPr="00677C2E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901425F" w14:textId="77777777" w:rsidR="00B60B9B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goals</w:t>
      </w:r>
    </w:p>
    <w:p w14:paraId="005C06B0" w14:textId="252A17DD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</w:rPr>
      </w:pPr>
      <w:r>
        <w:rPr>
          <w:rFonts w:ascii="Arial" w:hAnsi="Arial" w:cs="Arial"/>
          <w:sz w:val="22"/>
          <w:szCs w:val="22"/>
        </w:rPr>
        <w:t>To introduce mathematical concepts encountered in neuroscience research and more advanced</w:t>
      </w:r>
      <w:r w:rsidR="00677C2E">
        <w:rPr>
          <w:rFonts w:ascii="Arial" w:hAnsi="Arial" w:cs="Arial"/>
          <w:sz w:val="22"/>
          <w:szCs w:val="22"/>
        </w:rPr>
        <w:t xml:space="preserve"> neuroscience graduate courses.</w:t>
      </w:r>
      <w:r>
        <w:rPr>
          <w:rFonts w:ascii="Arial" w:hAnsi="Arial" w:cs="Arial"/>
          <w:sz w:val="22"/>
          <w:szCs w:val="22"/>
        </w:rPr>
        <w:t> To teach basi</w:t>
      </w:r>
      <w:r w:rsidR="00677C2E">
        <w:rPr>
          <w:rFonts w:ascii="Arial" w:hAnsi="Arial" w:cs="Arial"/>
          <w:sz w:val="22"/>
          <w:szCs w:val="22"/>
        </w:rPr>
        <w:t>c programming skills.</w:t>
      </w:r>
      <w:r>
        <w:rPr>
          <w:rFonts w:ascii="Arial" w:hAnsi="Arial" w:cs="Arial"/>
          <w:sz w:val="22"/>
          <w:szCs w:val="22"/>
        </w:rPr>
        <w:t> To think about neuroscience in quantitative ways.</w:t>
      </w:r>
    </w:p>
    <w:p w14:paraId="65794F0C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6F13BD86" w14:textId="635AB7E3" w:rsidR="00677C2E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requirements</w:t>
      </w:r>
    </w:p>
    <w:p w14:paraId="1AE97DEF" w14:textId="15FFA3B8" w:rsidR="00B60B9B" w:rsidRPr="00677C2E" w:rsidRDefault="00677C2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>The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main requirement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in this course is e</w:t>
      </w:r>
      <w:r w:rsidR="00B60B9B" w:rsidRPr="00677C2E">
        <w:rPr>
          <w:rFonts w:ascii="Arial" w:hAnsi="Arial" w:cs="Arial"/>
          <w:bCs/>
          <w:sz w:val="22"/>
          <w:szCs w:val="22"/>
        </w:rPr>
        <w:t>ffort. I expect your full effort during our course meetings, and outside of the course, to meet the course objectives</w:t>
      </w:r>
      <w:r>
        <w:rPr>
          <w:rFonts w:ascii="Arial" w:hAnsi="Arial" w:cs="Arial"/>
          <w:bCs/>
          <w:sz w:val="22"/>
          <w:szCs w:val="22"/>
        </w:rPr>
        <w:t xml:space="preserve">. As part of this course, you will work together in teams of </w:t>
      </w:r>
      <w:r w:rsidR="00912308">
        <w:rPr>
          <w:rFonts w:ascii="Arial" w:hAnsi="Arial" w:cs="Arial"/>
          <w:bCs/>
          <w:sz w:val="22"/>
          <w:szCs w:val="22"/>
        </w:rPr>
        <w:t>3-</w:t>
      </w:r>
      <w:r w:rsidR="00EE50C7">
        <w:rPr>
          <w:rFonts w:ascii="Arial" w:hAnsi="Arial" w:cs="Arial"/>
          <w:bCs/>
          <w:sz w:val="22"/>
          <w:szCs w:val="22"/>
        </w:rPr>
        <w:t>4</w:t>
      </w:r>
      <w:r>
        <w:rPr>
          <w:rFonts w:ascii="Arial" w:hAnsi="Arial" w:cs="Arial"/>
          <w:bCs/>
          <w:sz w:val="22"/>
          <w:szCs w:val="22"/>
        </w:rPr>
        <w:t xml:space="preserve">. We’ll establish those teams </w:t>
      </w:r>
      <w:r w:rsidR="00882C74">
        <w:rPr>
          <w:rFonts w:ascii="Arial" w:hAnsi="Arial" w:cs="Arial"/>
          <w:bCs/>
          <w:sz w:val="22"/>
          <w:szCs w:val="22"/>
        </w:rPr>
        <w:t>during the first week of</w:t>
      </w:r>
      <w:r>
        <w:rPr>
          <w:rFonts w:ascii="Arial" w:hAnsi="Arial" w:cs="Arial"/>
          <w:bCs/>
          <w:sz w:val="22"/>
          <w:szCs w:val="22"/>
        </w:rPr>
        <w:t xml:space="preserve"> MA665.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You will work with your team to complete a series of examinations in this course.</w:t>
      </w:r>
    </w:p>
    <w:p w14:paraId="7AA081BE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</w:p>
    <w:p w14:paraId="7A9E55A0" w14:textId="77777777" w:rsidR="00B60B9B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Grades</w:t>
      </w:r>
    </w:p>
    <w:p w14:paraId="37FB7C90" w14:textId="3409AD6C" w:rsidR="00677C2E" w:rsidRPr="00677C2E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677C2E">
        <w:rPr>
          <w:rFonts w:ascii="Arial" w:hAnsi="Arial" w:cs="Arial"/>
          <w:bCs/>
          <w:sz w:val="22"/>
          <w:szCs w:val="22"/>
        </w:rPr>
        <w:t>To earn an</w:t>
      </w:r>
      <w:r w:rsidR="00677C2E">
        <w:rPr>
          <w:rFonts w:ascii="Arial" w:hAnsi="Arial" w:cs="Arial"/>
          <w:bCs/>
          <w:sz w:val="22"/>
          <w:szCs w:val="22"/>
        </w:rPr>
        <w:t xml:space="preserve"> A</w:t>
      </w:r>
      <w:r w:rsidRPr="00677C2E">
        <w:rPr>
          <w:rFonts w:ascii="Arial" w:hAnsi="Arial" w:cs="Arial"/>
          <w:bCs/>
          <w:sz w:val="22"/>
          <w:szCs w:val="22"/>
        </w:rPr>
        <w:t xml:space="preserve"> in MA665, your team must pass oral examination</w:t>
      </w:r>
      <w:r w:rsidR="00EE50C7">
        <w:rPr>
          <w:rFonts w:ascii="Arial" w:hAnsi="Arial" w:cs="Arial"/>
          <w:bCs/>
          <w:sz w:val="22"/>
          <w:szCs w:val="22"/>
        </w:rPr>
        <w:t>s</w:t>
      </w:r>
      <w:r w:rsidRPr="00677C2E">
        <w:rPr>
          <w:rFonts w:ascii="Arial" w:hAnsi="Arial" w:cs="Arial"/>
          <w:bCs/>
          <w:sz w:val="22"/>
          <w:szCs w:val="22"/>
        </w:rPr>
        <w:t xml:space="preserve"> in </w:t>
      </w:r>
      <w:r w:rsidR="003B0199">
        <w:rPr>
          <w:rFonts w:ascii="Arial" w:hAnsi="Arial" w:cs="Arial"/>
          <w:bCs/>
          <w:sz w:val="22"/>
          <w:szCs w:val="22"/>
        </w:rPr>
        <w:t>six</w:t>
      </w:r>
      <w:r w:rsidRPr="00677C2E">
        <w:rPr>
          <w:rFonts w:ascii="Arial" w:hAnsi="Arial" w:cs="Arial"/>
          <w:bCs/>
          <w:sz w:val="22"/>
          <w:szCs w:val="22"/>
        </w:rPr>
        <w:t xml:space="preserve"> topics:</w:t>
      </w:r>
    </w:p>
    <w:p w14:paraId="5784047B" w14:textId="0224196A" w:rsidR="004379DD" w:rsidRPr="004379DD" w:rsidRDefault="00912308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>Programming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proficiency</w:t>
      </w:r>
    </w:p>
    <w:p w14:paraId="0C5702E0" w14:textId="3B223E22" w:rsidR="00B60B9B" w:rsidRPr="00677C2E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integrate and fire neuron</w:t>
      </w:r>
      <w:r w:rsidR="00710271">
        <w:rPr>
          <w:rFonts w:ascii="Arial" w:hAnsi="Arial" w:cs="Arial"/>
          <w:bCs/>
          <w:sz w:val="22"/>
          <w:szCs w:val="22"/>
        </w:rPr>
        <w:t>, and its extensions</w:t>
      </w:r>
    </w:p>
    <w:p w14:paraId="40E50D81" w14:textId="67534FBF" w:rsidR="004379DD" w:rsidRPr="004379DD" w:rsidRDefault="00B60B9B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Hodgkin-Huxley neuron</w:t>
      </w:r>
    </w:p>
    <w:p w14:paraId="0227330C" w14:textId="036662CF" w:rsidR="004379DD" w:rsidRPr="004379DD" w:rsidRDefault="004379DD" w:rsidP="004379D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bCs/>
          <w:sz w:val="22"/>
          <w:szCs w:val="22"/>
        </w:rPr>
        <w:t xml:space="preserve">The evoked response potential, and bootstrap resampling </w:t>
      </w:r>
    </w:p>
    <w:p w14:paraId="456B7105" w14:textId="6C7D60B2" w:rsidR="00B60B9B" w:rsidRPr="00677C2E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power spectrum</w:t>
      </w:r>
    </w:p>
    <w:p w14:paraId="2B8FDE49" w14:textId="18AC1D96" w:rsidR="004074E1" w:rsidRPr="004074E1" w:rsidRDefault="00B60B9B" w:rsidP="00C04D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</w:rPr>
      </w:pPr>
      <w:r w:rsidRPr="00677C2E">
        <w:rPr>
          <w:rFonts w:ascii="Arial" w:hAnsi="Arial" w:cs="Arial"/>
          <w:bCs/>
          <w:sz w:val="22"/>
          <w:szCs w:val="22"/>
        </w:rPr>
        <w:t>The coherence</w:t>
      </w:r>
    </w:p>
    <w:p w14:paraId="3FAFE337" w14:textId="706FA820" w:rsidR="004074E1" w:rsidRDefault="0091177F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You may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choo</w:t>
      </w:r>
      <w:r w:rsidR="008D3A58">
        <w:rPr>
          <w:rFonts w:ascii="Arial" w:hAnsi="Arial" w:cs="Arial"/>
          <w:bCs/>
          <w:sz w:val="22"/>
          <w:szCs w:val="22"/>
        </w:rPr>
        <w:t>se to take one exam during</w:t>
      </w:r>
      <w:r w:rsidR="003B0199">
        <w:rPr>
          <w:rFonts w:ascii="Arial" w:hAnsi="Arial" w:cs="Arial"/>
          <w:bCs/>
          <w:sz w:val="22"/>
          <w:szCs w:val="22"/>
        </w:rPr>
        <w:t xml:space="preserve"> any class</w:t>
      </w:r>
      <w:r w:rsidR="00B60B9B" w:rsidRPr="00677C2E">
        <w:rPr>
          <w:rFonts w:ascii="Arial" w:hAnsi="Arial" w:cs="Arial"/>
          <w:bCs/>
          <w:sz w:val="22"/>
          <w:szCs w:val="22"/>
        </w:rPr>
        <w:t>. During an exam, I will ask</w:t>
      </w:r>
      <w:r w:rsidR="004074E1">
        <w:rPr>
          <w:rFonts w:ascii="Arial" w:hAnsi="Arial" w:cs="Arial"/>
          <w:bCs/>
          <w:sz w:val="22"/>
          <w:szCs w:val="22"/>
        </w:rPr>
        <w:t xml:space="preserve"> your team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a series of questions about </w:t>
      </w:r>
      <w:r w:rsidR="004074E1">
        <w:rPr>
          <w:rFonts w:ascii="Arial" w:hAnsi="Arial" w:cs="Arial"/>
          <w:bCs/>
          <w:sz w:val="22"/>
          <w:szCs w:val="22"/>
        </w:rPr>
        <w:t>your chosen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topic. These questions will include: basic facts, conceptual questions, and practical </w:t>
      </w:r>
      <w:r w:rsidR="00912308">
        <w:rPr>
          <w:rFonts w:ascii="Arial" w:hAnsi="Arial" w:cs="Arial"/>
          <w:bCs/>
          <w:sz w:val="22"/>
          <w:szCs w:val="22"/>
        </w:rPr>
        <w:lastRenderedPageBreak/>
        <w:t xml:space="preserve">programming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implementation questions. </w:t>
      </w:r>
      <w:r w:rsidR="004074E1">
        <w:rPr>
          <w:rFonts w:ascii="Arial" w:hAnsi="Arial" w:cs="Arial"/>
          <w:bCs/>
          <w:sz w:val="22"/>
          <w:szCs w:val="22"/>
        </w:rPr>
        <w:t xml:space="preserve">Each question will be posed to one team member – the selected team member </w:t>
      </w:r>
      <w:r w:rsidR="003B0199">
        <w:rPr>
          <w:rFonts w:ascii="Arial" w:hAnsi="Arial" w:cs="Arial"/>
          <w:bCs/>
          <w:sz w:val="22"/>
          <w:szCs w:val="22"/>
        </w:rPr>
        <w:t>will</w:t>
      </w:r>
      <w:r w:rsidR="004074E1">
        <w:rPr>
          <w:rFonts w:ascii="Arial" w:hAnsi="Arial" w:cs="Arial"/>
          <w:bCs/>
          <w:sz w:val="22"/>
          <w:szCs w:val="22"/>
        </w:rPr>
        <w:t xml:space="preserve"> answer the question</w:t>
      </w:r>
      <w:r w:rsidR="00D5196E">
        <w:rPr>
          <w:rFonts w:ascii="Arial" w:hAnsi="Arial" w:cs="Arial"/>
          <w:bCs/>
          <w:sz w:val="22"/>
          <w:szCs w:val="22"/>
        </w:rPr>
        <w:t>, typically</w:t>
      </w:r>
      <w:r w:rsidR="004074E1">
        <w:rPr>
          <w:rFonts w:ascii="Arial" w:hAnsi="Arial" w:cs="Arial"/>
          <w:bCs/>
          <w:sz w:val="22"/>
          <w:szCs w:val="22"/>
        </w:rPr>
        <w:t xml:space="preserve"> without assistance from other team members. Please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do your best to answer </w:t>
      </w:r>
      <w:r w:rsidR="004074E1">
        <w:rPr>
          <w:rFonts w:ascii="Arial" w:hAnsi="Arial" w:cs="Arial"/>
          <w:bCs/>
          <w:sz w:val="22"/>
          <w:szCs w:val="22"/>
        </w:rPr>
        <w:t>each question</w:t>
      </w:r>
      <w:r w:rsidR="00B60B9B" w:rsidRPr="00677C2E">
        <w:rPr>
          <w:rFonts w:ascii="Arial" w:hAnsi="Arial" w:cs="Arial"/>
          <w:bCs/>
          <w:sz w:val="22"/>
          <w:szCs w:val="22"/>
        </w:rPr>
        <w:t>. I</w:t>
      </w:r>
      <w:r w:rsidR="004074E1">
        <w:rPr>
          <w:rFonts w:ascii="Arial" w:hAnsi="Arial" w:cs="Arial"/>
          <w:bCs/>
          <w:sz w:val="22"/>
          <w:szCs w:val="22"/>
        </w:rPr>
        <w:t>f your team successfully answers each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questi</w:t>
      </w:r>
      <w:r w:rsidR="004074E1">
        <w:rPr>
          <w:rFonts w:ascii="Arial" w:hAnsi="Arial" w:cs="Arial"/>
          <w:bCs/>
          <w:sz w:val="22"/>
          <w:szCs w:val="22"/>
        </w:rPr>
        <w:t>on</w:t>
      </w:r>
      <w:r w:rsidR="00B60B9B" w:rsidRPr="00677C2E">
        <w:rPr>
          <w:rFonts w:ascii="Arial" w:hAnsi="Arial" w:cs="Arial"/>
          <w:bCs/>
          <w:sz w:val="22"/>
          <w:szCs w:val="22"/>
        </w:rPr>
        <w:t>, then you</w:t>
      </w:r>
      <w:r w:rsidR="004074E1">
        <w:rPr>
          <w:rFonts w:ascii="Arial" w:hAnsi="Arial" w:cs="Arial"/>
          <w:bCs/>
          <w:sz w:val="22"/>
          <w:szCs w:val="22"/>
        </w:rPr>
        <w:t>r team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complete</w:t>
      </w:r>
      <w:r w:rsidR="004074E1">
        <w:rPr>
          <w:rFonts w:ascii="Arial" w:hAnsi="Arial" w:cs="Arial"/>
          <w:bCs/>
          <w:sz w:val="22"/>
          <w:szCs w:val="22"/>
        </w:rPr>
        <w:t>s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 the exam. If not, I will recommen</w:t>
      </w:r>
      <w:r w:rsidR="004074E1">
        <w:rPr>
          <w:rFonts w:ascii="Arial" w:hAnsi="Arial" w:cs="Arial"/>
          <w:bCs/>
          <w:sz w:val="22"/>
          <w:szCs w:val="22"/>
        </w:rPr>
        <w:t xml:space="preserve">d topics for additional study. </w:t>
      </w:r>
      <w:r w:rsidR="00B60B9B" w:rsidRPr="00677C2E">
        <w:rPr>
          <w:rFonts w:ascii="Arial" w:hAnsi="Arial" w:cs="Arial"/>
          <w:bCs/>
          <w:sz w:val="22"/>
          <w:szCs w:val="22"/>
        </w:rPr>
        <w:t xml:space="preserve">You may repeat an exam as many times as you like during the course, but </w:t>
      </w:r>
      <w:r w:rsidR="008D3A58">
        <w:rPr>
          <w:rFonts w:ascii="Arial" w:hAnsi="Arial" w:cs="Arial"/>
          <w:bCs/>
          <w:sz w:val="22"/>
          <w:szCs w:val="22"/>
        </w:rPr>
        <w:t>you may only take one exam per l</w:t>
      </w:r>
      <w:r w:rsidR="00B60B9B" w:rsidRPr="00677C2E">
        <w:rPr>
          <w:rFonts w:ascii="Arial" w:hAnsi="Arial" w:cs="Arial"/>
          <w:bCs/>
          <w:sz w:val="22"/>
          <w:szCs w:val="22"/>
        </w:rPr>
        <w:t>ab.</w:t>
      </w:r>
    </w:p>
    <w:p w14:paraId="297EF9D0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</w:p>
    <w:p w14:paraId="741163A4" w14:textId="5C13FDDC" w:rsidR="004074E1" w:rsidRPr="00044904" w:rsidRDefault="004074E1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044904">
        <w:rPr>
          <w:rFonts w:ascii="Arial" w:hAnsi="Arial" w:cs="Arial"/>
          <w:b/>
          <w:bCs/>
        </w:rPr>
        <w:t>Schedule</w:t>
      </w:r>
    </w:p>
    <w:p w14:paraId="561726A1" w14:textId="170ED331" w:rsidR="004074E1" w:rsidRDefault="00D5196E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Please begi</w:t>
      </w:r>
      <w:r w:rsidR="008D62E0">
        <w:rPr>
          <w:rFonts w:ascii="Arial" w:hAnsi="Arial" w:cs="Arial"/>
          <w:bCs/>
          <w:sz w:val="22"/>
          <w:szCs w:val="22"/>
        </w:rPr>
        <w:t>n</w:t>
      </w:r>
      <w:r>
        <w:rPr>
          <w:rFonts w:ascii="Arial" w:hAnsi="Arial" w:cs="Arial"/>
          <w:bCs/>
          <w:sz w:val="22"/>
          <w:szCs w:val="22"/>
        </w:rPr>
        <w:t xml:space="preserve"> with Week 1, and progress</w:t>
      </w:r>
      <w:r w:rsidR="0091177F">
        <w:rPr>
          <w:rFonts w:ascii="Arial" w:hAnsi="Arial" w:cs="Arial"/>
          <w:bCs/>
          <w:sz w:val="22"/>
          <w:szCs w:val="22"/>
        </w:rPr>
        <w:t xml:space="preserve"> in the order of weeks. </w:t>
      </w:r>
      <w:r w:rsidR="008D62E0">
        <w:rPr>
          <w:rFonts w:ascii="Arial" w:hAnsi="Arial" w:cs="Arial"/>
          <w:bCs/>
          <w:sz w:val="22"/>
          <w:szCs w:val="22"/>
        </w:rPr>
        <w:t>While y</w:t>
      </w:r>
      <w:r w:rsidR="00882C74">
        <w:rPr>
          <w:rFonts w:ascii="Arial" w:hAnsi="Arial" w:cs="Arial"/>
          <w:bCs/>
          <w:sz w:val="22"/>
          <w:szCs w:val="22"/>
        </w:rPr>
        <w:t xml:space="preserve">ou will complete this course at your own pace, </w:t>
      </w:r>
      <w:r w:rsidR="00912308">
        <w:rPr>
          <w:rFonts w:ascii="Arial" w:hAnsi="Arial" w:cs="Arial"/>
          <w:bCs/>
          <w:sz w:val="22"/>
          <w:szCs w:val="22"/>
        </w:rPr>
        <w:t>I recommend you</w:t>
      </w:r>
      <w:r w:rsidR="004379DD">
        <w:rPr>
          <w:rFonts w:ascii="Arial" w:hAnsi="Arial" w:cs="Arial"/>
          <w:bCs/>
          <w:sz w:val="22"/>
          <w:szCs w:val="22"/>
        </w:rPr>
        <w:t xml:space="preserve"> complete all 6</w:t>
      </w:r>
      <w:r w:rsidR="00882C74">
        <w:rPr>
          <w:rFonts w:ascii="Arial" w:hAnsi="Arial" w:cs="Arial"/>
          <w:bCs/>
          <w:sz w:val="22"/>
          <w:szCs w:val="22"/>
        </w:rPr>
        <w:t xml:space="preserve"> oral exams by the end of MA665. </w:t>
      </w:r>
      <w:r w:rsidR="004074E1">
        <w:rPr>
          <w:rFonts w:ascii="Arial" w:hAnsi="Arial" w:cs="Arial"/>
          <w:bCs/>
          <w:sz w:val="22"/>
          <w:szCs w:val="22"/>
        </w:rPr>
        <w:t>I recommend viewing online lectures and comp</w:t>
      </w:r>
      <w:r w:rsidR="003919D3">
        <w:rPr>
          <w:rFonts w:ascii="Arial" w:hAnsi="Arial" w:cs="Arial"/>
          <w:bCs/>
          <w:sz w:val="22"/>
          <w:szCs w:val="22"/>
        </w:rPr>
        <w:t>leting reading</w:t>
      </w:r>
      <w:r w:rsidR="008D62E0">
        <w:rPr>
          <w:rFonts w:ascii="Arial" w:hAnsi="Arial" w:cs="Arial"/>
          <w:bCs/>
          <w:sz w:val="22"/>
          <w:szCs w:val="22"/>
        </w:rPr>
        <w:t>s</w:t>
      </w:r>
      <w:r w:rsidR="003919D3">
        <w:rPr>
          <w:rFonts w:ascii="Arial" w:hAnsi="Arial" w:cs="Arial"/>
          <w:bCs/>
          <w:sz w:val="22"/>
          <w:szCs w:val="22"/>
        </w:rPr>
        <w:t xml:space="preserve"> outside of lab. </w:t>
      </w:r>
      <w:r w:rsidR="004074E1">
        <w:rPr>
          <w:rFonts w:ascii="Arial" w:hAnsi="Arial" w:cs="Arial"/>
          <w:bCs/>
          <w:sz w:val="22"/>
          <w:szCs w:val="22"/>
        </w:rPr>
        <w:t xml:space="preserve">During lab, I recommend </w:t>
      </w:r>
      <w:r>
        <w:rPr>
          <w:rFonts w:ascii="Arial" w:hAnsi="Arial" w:cs="Arial"/>
          <w:bCs/>
          <w:sz w:val="22"/>
          <w:szCs w:val="22"/>
        </w:rPr>
        <w:t>discussing the</w:t>
      </w:r>
      <w:r w:rsidR="004074E1">
        <w:rPr>
          <w:rFonts w:ascii="Arial" w:hAnsi="Arial" w:cs="Arial"/>
          <w:bCs/>
          <w:sz w:val="22"/>
          <w:szCs w:val="22"/>
        </w:rPr>
        <w:t xml:space="preserve"> suggested assignments, asking questions, and completing</w:t>
      </w:r>
      <w:r w:rsidR="00882C74">
        <w:rPr>
          <w:rFonts w:ascii="Arial" w:hAnsi="Arial" w:cs="Arial"/>
          <w:bCs/>
          <w:sz w:val="22"/>
          <w:szCs w:val="22"/>
        </w:rPr>
        <w:t xml:space="preserve"> the oral</w:t>
      </w:r>
      <w:r w:rsidR="004074E1">
        <w:rPr>
          <w:rFonts w:ascii="Arial" w:hAnsi="Arial" w:cs="Arial"/>
          <w:bCs/>
          <w:sz w:val="22"/>
          <w:szCs w:val="22"/>
        </w:rPr>
        <w:t xml:space="preserve"> exams. </w:t>
      </w:r>
    </w:p>
    <w:p w14:paraId="7E7A4933" w14:textId="77777777" w:rsidR="004074E1" w:rsidRDefault="004074E1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B369886" w14:textId="6680D15D" w:rsidR="00B60B9B" w:rsidRDefault="004074E1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Completing the exams will provide you with </w:t>
      </w:r>
      <w:r w:rsidR="008D3A58">
        <w:rPr>
          <w:rFonts w:ascii="Arial" w:hAnsi="Arial" w:cs="Arial"/>
          <w:bCs/>
          <w:sz w:val="22"/>
          <w:szCs w:val="22"/>
        </w:rPr>
        <w:t xml:space="preserve">the </w:t>
      </w:r>
      <w:r>
        <w:rPr>
          <w:rFonts w:ascii="Arial" w:hAnsi="Arial" w:cs="Arial"/>
          <w:bCs/>
          <w:sz w:val="22"/>
          <w:szCs w:val="22"/>
        </w:rPr>
        <w:t xml:space="preserve">minimum requirements for an introduction to </w:t>
      </w:r>
      <w:r w:rsidR="008D3A58">
        <w:rPr>
          <w:rFonts w:ascii="Arial" w:hAnsi="Arial" w:cs="Arial"/>
          <w:bCs/>
          <w:sz w:val="22"/>
          <w:szCs w:val="22"/>
        </w:rPr>
        <w:t>a subset of topics in computational neuroscience</w:t>
      </w:r>
      <w:r>
        <w:rPr>
          <w:rFonts w:ascii="Arial" w:hAnsi="Arial" w:cs="Arial"/>
          <w:bCs/>
          <w:sz w:val="22"/>
          <w:szCs w:val="22"/>
        </w:rPr>
        <w:t xml:space="preserve">. </w:t>
      </w:r>
      <w:r w:rsidR="008D62E0">
        <w:rPr>
          <w:rFonts w:ascii="Arial" w:hAnsi="Arial" w:cs="Arial"/>
          <w:bCs/>
          <w:sz w:val="22"/>
          <w:szCs w:val="22"/>
        </w:rPr>
        <w:t>If</w:t>
      </w:r>
      <w:r>
        <w:rPr>
          <w:rFonts w:ascii="Arial" w:hAnsi="Arial" w:cs="Arial"/>
          <w:bCs/>
          <w:sz w:val="22"/>
          <w:szCs w:val="22"/>
        </w:rPr>
        <w:t xml:space="preserve"> you complete </w:t>
      </w:r>
      <w:r w:rsidR="008D62E0">
        <w:rPr>
          <w:rFonts w:ascii="Arial" w:hAnsi="Arial" w:cs="Arial"/>
          <w:bCs/>
          <w:sz w:val="22"/>
          <w:szCs w:val="22"/>
        </w:rPr>
        <w:t>all</w:t>
      </w:r>
      <w:r w:rsidR="003919D3">
        <w:rPr>
          <w:rFonts w:ascii="Arial" w:hAnsi="Arial" w:cs="Arial"/>
          <w:bCs/>
          <w:sz w:val="22"/>
          <w:szCs w:val="22"/>
        </w:rPr>
        <w:t xml:space="preserve"> exams, </w:t>
      </w:r>
      <w:r w:rsidR="008D62E0">
        <w:rPr>
          <w:rFonts w:ascii="Arial" w:hAnsi="Arial" w:cs="Arial"/>
          <w:bCs/>
          <w:sz w:val="22"/>
          <w:szCs w:val="22"/>
        </w:rPr>
        <w:t xml:space="preserve">then </w:t>
      </w:r>
      <w:r w:rsidR="003919D3">
        <w:rPr>
          <w:rFonts w:ascii="Arial" w:hAnsi="Arial" w:cs="Arial"/>
          <w:bCs/>
          <w:sz w:val="22"/>
          <w:szCs w:val="22"/>
        </w:rPr>
        <w:t xml:space="preserve">you </w:t>
      </w:r>
      <w:r w:rsidR="003B0199">
        <w:rPr>
          <w:rFonts w:ascii="Arial" w:hAnsi="Arial" w:cs="Arial"/>
          <w:bCs/>
          <w:sz w:val="22"/>
          <w:szCs w:val="22"/>
        </w:rPr>
        <w:t>may</w:t>
      </w:r>
      <w:r w:rsidR="003919D3">
        <w:rPr>
          <w:rFonts w:ascii="Arial" w:hAnsi="Arial" w:cs="Arial"/>
          <w:bCs/>
          <w:sz w:val="22"/>
          <w:szCs w:val="22"/>
        </w:rPr>
        <w:t xml:space="preserve"> pur</w:t>
      </w:r>
      <w:r>
        <w:rPr>
          <w:rFonts w:ascii="Arial" w:hAnsi="Arial" w:cs="Arial"/>
          <w:bCs/>
          <w:sz w:val="22"/>
          <w:szCs w:val="22"/>
        </w:rPr>
        <w:t>s</w:t>
      </w:r>
      <w:r w:rsidR="003919D3">
        <w:rPr>
          <w:rFonts w:ascii="Arial" w:hAnsi="Arial" w:cs="Arial"/>
          <w:bCs/>
          <w:sz w:val="22"/>
          <w:szCs w:val="22"/>
        </w:rPr>
        <w:t>u</w:t>
      </w:r>
      <w:r>
        <w:rPr>
          <w:rFonts w:ascii="Arial" w:hAnsi="Arial" w:cs="Arial"/>
          <w:bCs/>
          <w:sz w:val="22"/>
          <w:szCs w:val="22"/>
        </w:rPr>
        <w:t xml:space="preserve">e </w:t>
      </w:r>
      <w:r w:rsidR="003B0199">
        <w:rPr>
          <w:rFonts w:ascii="Arial" w:hAnsi="Arial" w:cs="Arial"/>
          <w:bCs/>
          <w:sz w:val="22"/>
          <w:szCs w:val="22"/>
        </w:rPr>
        <w:t xml:space="preserve">a topic </w:t>
      </w:r>
      <w:r>
        <w:rPr>
          <w:rFonts w:ascii="Arial" w:hAnsi="Arial" w:cs="Arial"/>
          <w:bCs/>
          <w:sz w:val="22"/>
          <w:szCs w:val="22"/>
        </w:rPr>
        <w:t>of your choice. This might include a survey of different topics in computational neuroscience</w:t>
      </w:r>
      <w:r w:rsidRPr="004074E1">
        <w:rPr>
          <w:rFonts w:ascii="Arial" w:hAnsi="Arial" w:cs="Arial"/>
          <w:bCs/>
          <w:sz w:val="22"/>
          <w:szCs w:val="22"/>
        </w:rPr>
        <w:t xml:space="preserve">, or </w:t>
      </w:r>
      <w:r>
        <w:rPr>
          <w:rFonts w:ascii="Arial" w:hAnsi="Arial" w:cs="Arial"/>
          <w:bCs/>
          <w:sz w:val="22"/>
          <w:szCs w:val="22"/>
        </w:rPr>
        <w:t xml:space="preserve">a </w:t>
      </w:r>
      <w:r w:rsidRPr="004074E1">
        <w:rPr>
          <w:rFonts w:ascii="Arial" w:hAnsi="Arial" w:cs="Arial"/>
          <w:bCs/>
          <w:sz w:val="22"/>
          <w:szCs w:val="22"/>
        </w:rPr>
        <w:t xml:space="preserve">deep </w:t>
      </w:r>
      <w:r w:rsidR="00882C74">
        <w:rPr>
          <w:rFonts w:ascii="Arial" w:hAnsi="Arial" w:cs="Arial"/>
          <w:bCs/>
          <w:sz w:val="22"/>
          <w:szCs w:val="22"/>
        </w:rPr>
        <w:t xml:space="preserve">dive </w:t>
      </w:r>
      <w:r w:rsidRPr="004074E1">
        <w:rPr>
          <w:rFonts w:ascii="Arial" w:hAnsi="Arial" w:cs="Arial"/>
          <w:bCs/>
          <w:sz w:val="22"/>
          <w:szCs w:val="22"/>
        </w:rPr>
        <w:t xml:space="preserve">into </w:t>
      </w:r>
      <w:r>
        <w:rPr>
          <w:rFonts w:ascii="Arial" w:hAnsi="Arial" w:cs="Arial"/>
          <w:bCs/>
          <w:sz w:val="22"/>
          <w:szCs w:val="22"/>
        </w:rPr>
        <w:t xml:space="preserve">a specific </w:t>
      </w:r>
      <w:r w:rsidRPr="004074E1">
        <w:rPr>
          <w:rFonts w:ascii="Arial" w:hAnsi="Arial" w:cs="Arial"/>
          <w:bCs/>
          <w:sz w:val="22"/>
          <w:szCs w:val="22"/>
        </w:rPr>
        <w:t>topic.</w:t>
      </w:r>
      <w:r w:rsidR="003919D3">
        <w:rPr>
          <w:rFonts w:ascii="Arial" w:hAnsi="Arial" w:cs="Arial"/>
          <w:bCs/>
          <w:sz w:val="22"/>
          <w:szCs w:val="22"/>
        </w:rPr>
        <w:t xml:space="preserve"> For example, if you are new to </w:t>
      </w:r>
      <w:r w:rsidR="003B0199">
        <w:rPr>
          <w:rFonts w:ascii="Arial" w:hAnsi="Arial" w:cs="Arial"/>
          <w:bCs/>
          <w:sz w:val="22"/>
          <w:szCs w:val="22"/>
        </w:rPr>
        <w:t>Python</w:t>
      </w:r>
      <w:r w:rsidR="003919D3">
        <w:rPr>
          <w:rFonts w:ascii="Arial" w:hAnsi="Arial" w:cs="Arial"/>
          <w:bCs/>
          <w:sz w:val="22"/>
          <w:szCs w:val="22"/>
        </w:rPr>
        <w:t xml:space="preserve">, you might continue to build your knowledge in this area. Or, if you are interested in computational modeling, you might investigate other models or methods of </w:t>
      </w:r>
      <w:r w:rsidR="00FF65AE">
        <w:rPr>
          <w:rFonts w:ascii="Arial" w:hAnsi="Arial" w:cs="Arial"/>
          <w:bCs/>
          <w:sz w:val="22"/>
          <w:szCs w:val="22"/>
        </w:rPr>
        <w:t>modeling</w:t>
      </w:r>
      <w:r w:rsidR="003919D3">
        <w:rPr>
          <w:rFonts w:ascii="Arial" w:hAnsi="Arial" w:cs="Arial"/>
          <w:bCs/>
          <w:sz w:val="22"/>
          <w:szCs w:val="22"/>
        </w:rPr>
        <w:t xml:space="preserve">. Or, if you are interested in data analysis, you might explore traditional or novel methods, and their practical application. </w:t>
      </w:r>
      <w:r w:rsidR="003B0199">
        <w:rPr>
          <w:rFonts w:ascii="Arial" w:hAnsi="Arial" w:cs="Arial"/>
          <w:bCs/>
          <w:sz w:val="22"/>
          <w:szCs w:val="22"/>
        </w:rPr>
        <w:t>If</w:t>
      </w:r>
      <w:r w:rsidR="003919D3">
        <w:rPr>
          <w:rFonts w:ascii="Arial" w:hAnsi="Arial" w:cs="Arial"/>
          <w:bCs/>
          <w:sz w:val="22"/>
          <w:szCs w:val="22"/>
        </w:rPr>
        <w:t xml:space="preserve"> you complete all </w:t>
      </w:r>
      <w:r w:rsidR="003B0199">
        <w:rPr>
          <w:rFonts w:ascii="Arial" w:hAnsi="Arial" w:cs="Arial"/>
          <w:bCs/>
          <w:sz w:val="22"/>
          <w:szCs w:val="22"/>
        </w:rPr>
        <w:t>six</w:t>
      </w:r>
      <w:r w:rsidR="003919D3">
        <w:rPr>
          <w:rFonts w:ascii="Arial" w:hAnsi="Arial" w:cs="Arial"/>
          <w:bCs/>
          <w:sz w:val="22"/>
          <w:szCs w:val="22"/>
        </w:rPr>
        <w:t xml:space="preserve"> exams, let’s chat.</w:t>
      </w:r>
    </w:p>
    <w:p w14:paraId="2268FC11" w14:textId="77777777" w:rsidR="003919D3" w:rsidRPr="003919D3" w:rsidRDefault="003919D3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4885FAD6" w14:textId="77777777" w:rsidR="00B60B9B" w:rsidRDefault="00B60B9B" w:rsidP="00C04DA8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Suggested Course Schedule</w:t>
      </w:r>
    </w:p>
    <w:p w14:paraId="107BA3E4" w14:textId="0929870B" w:rsidR="003919D3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sz w:val="22"/>
          <w:szCs w:val="22"/>
        </w:rPr>
      </w:pPr>
      <w:r w:rsidRPr="00C0690F">
        <w:rPr>
          <w:rFonts w:ascii="Helvetica" w:hAnsi="Helvetica" w:cs="Helvetica"/>
          <w:sz w:val="22"/>
          <w:szCs w:val="22"/>
          <w:u w:val="single"/>
        </w:rPr>
        <w:t>Readi</w:t>
      </w:r>
      <w:r w:rsidR="003919D3" w:rsidRPr="00C0690F">
        <w:rPr>
          <w:rFonts w:ascii="Helvetica" w:hAnsi="Helvetica" w:cs="Helvetica"/>
          <w:sz w:val="22"/>
          <w:szCs w:val="22"/>
          <w:u w:val="single"/>
        </w:rPr>
        <w:t>ngs</w:t>
      </w:r>
      <w:r w:rsidR="003919D3">
        <w:rPr>
          <w:rFonts w:ascii="Helvetica" w:hAnsi="Helvetica" w:cs="Helvetica"/>
          <w:sz w:val="22"/>
          <w:szCs w:val="22"/>
        </w:rPr>
        <w:t xml:space="preserve">:  These papers provide </w:t>
      </w:r>
      <w:r w:rsidR="003A58ED">
        <w:rPr>
          <w:rFonts w:ascii="Helvetica" w:hAnsi="Helvetica" w:cs="Helvetica"/>
          <w:sz w:val="22"/>
          <w:szCs w:val="22"/>
        </w:rPr>
        <w:t>a</w:t>
      </w:r>
      <w:r w:rsidR="003919D3">
        <w:rPr>
          <w:rFonts w:ascii="Helvetica" w:hAnsi="Helvetica" w:cs="Helvetica"/>
          <w:sz w:val="22"/>
          <w:szCs w:val="22"/>
        </w:rPr>
        <w:t xml:space="preserve"> general context and motivation for the application of mathematics and statistics to problems in neuroscience.</w:t>
      </w:r>
      <w:r w:rsidR="003A58ED">
        <w:rPr>
          <w:rFonts w:ascii="Helvetica" w:hAnsi="Helvetica" w:cs="Helvetica"/>
          <w:sz w:val="22"/>
          <w:szCs w:val="22"/>
        </w:rPr>
        <w:t xml:space="preserve">  Please read </w:t>
      </w:r>
      <w:r w:rsidR="00882C74">
        <w:rPr>
          <w:rFonts w:ascii="Helvetica" w:hAnsi="Helvetica" w:cs="Helvetica"/>
          <w:sz w:val="22"/>
          <w:szCs w:val="22"/>
        </w:rPr>
        <w:t>these papers</w:t>
      </w:r>
      <w:r w:rsidR="003A58ED">
        <w:rPr>
          <w:rFonts w:ascii="Helvetica" w:hAnsi="Helvetica" w:cs="Helvetica"/>
          <w:sz w:val="22"/>
          <w:szCs w:val="22"/>
        </w:rPr>
        <w:t xml:space="preserve"> at your leisure during the next 7 weeks. </w:t>
      </w:r>
    </w:p>
    <w:p w14:paraId="39CF065A" w14:textId="7A3ABF0E" w:rsidR="00C0690F" w:rsidRPr="00C0690F" w:rsidRDefault="00C0690F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 w:rsidRPr="00C0690F">
        <w:rPr>
          <w:rFonts w:ascii="Helvetica" w:hAnsi="Helvetica" w:cs="Helvetica"/>
          <w:bCs/>
          <w:sz w:val="22"/>
          <w:szCs w:val="22"/>
        </w:rPr>
        <w:t xml:space="preserve">Gerstner, W., </w:t>
      </w:r>
      <w:proofErr w:type="spellStart"/>
      <w:r w:rsidRPr="00C0690F">
        <w:rPr>
          <w:rFonts w:ascii="Helvetica" w:hAnsi="Helvetica" w:cs="Helvetica"/>
          <w:bCs/>
          <w:sz w:val="22"/>
          <w:szCs w:val="22"/>
        </w:rPr>
        <w:t>Sprekeler</w:t>
      </w:r>
      <w:proofErr w:type="spellEnd"/>
      <w:r w:rsidRPr="00C0690F">
        <w:rPr>
          <w:rFonts w:ascii="Helvetica" w:hAnsi="Helvetica" w:cs="Helvetica"/>
          <w:bCs/>
          <w:sz w:val="22"/>
          <w:szCs w:val="22"/>
        </w:rPr>
        <w:t xml:space="preserve">, H., &amp; Deco, G. (2012). </w:t>
      </w:r>
      <w:r w:rsidRPr="003A58ED">
        <w:rPr>
          <w:rFonts w:ascii="Helvetica" w:hAnsi="Helvetica" w:cs="Helvetica"/>
          <w:bCs/>
          <w:i/>
          <w:sz w:val="22"/>
          <w:szCs w:val="22"/>
        </w:rPr>
        <w:t>Theory and simulation in neuroscience</w:t>
      </w:r>
      <w:r w:rsidRPr="00C0690F">
        <w:rPr>
          <w:rFonts w:ascii="Helvetica" w:hAnsi="Helvetica" w:cs="Helvetica"/>
          <w:bCs/>
          <w:sz w:val="22"/>
          <w:szCs w:val="22"/>
        </w:rPr>
        <w:t xml:space="preserve">. </w:t>
      </w:r>
      <w:r w:rsidRPr="00C0690F">
        <w:rPr>
          <w:rFonts w:ascii="Helvetica" w:hAnsi="Helvetica" w:cs="Helvetica"/>
          <w:bCs/>
          <w:iCs/>
          <w:sz w:val="22"/>
          <w:szCs w:val="22"/>
        </w:rPr>
        <w:t>Science</w:t>
      </w:r>
      <w:r w:rsidRPr="00C0690F">
        <w:rPr>
          <w:rFonts w:ascii="Helvetica" w:hAnsi="Helvetica" w:cs="Helvetica"/>
          <w:bCs/>
          <w:sz w:val="22"/>
          <w:szCs w:val="22"/>
        </w:rPr>
        <w:t xml:space="preserve">, </w:t>
      </w:r>
      <w:r w:rsidRPr="00C0690F">
        <w:rPr>
          <w:rFonts w:ascii="Helvetica" w:hAnsi="Helvetica" w:cs="Helvetica"/>
          <w:bCs/>
          <w:iCs/>
          <w:sz w:val="22"/>
          <w:szCs w:val="22"/>
        </w:rPr>
        <w:t>338</w:t>
      </w:r>
      <w:r w:rsidRPr="00C0690F">
        <w:rPr>
          <w:rFonts w:ascii="Helvetica" w:hAnsi="Helvetica" w:cs="Helvetica"/>
          <w:bCs/>
          <w:sz w:val="22"/>
          <w:szCs w:val="22"/>
        </w:rPr>
        <w:t>(</w:t>
      </w:r>
      <w:r>
        <w:rPr>
          <w:rFonts w:ascii="Helvetica" w:hAnsi="Helvetica" w:cs="Helvetica"/>
          <w:bCs/>
          <w:sz w:val="22"/>
          <w:szCs w:val="22"/>
        </w:rPr>
        <w:t>6103), 60–65.</w:t>
      </w:r>
    </w:p>
    <w:p w14:paraId="316E5132" w14:textId="134F9EF4" w:rsidR="00C0690F" w:rsidRPr="0004226A" w:rsidRDefault="00C0690F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C0690F">
        <w:rPr>
          <w:rFonts w:ascii="Arial" w:hAnsi="Arial" w:cs="Arial"/>
          <w:bCs/>
          <w:sz w:val="22"/>
          <w:szCs w:val="22"/>
        </w:rPr>
        <w:t xml:space="preserve">Marder, E. (2015). </w:t>
      </w:r>
      <w:r w:rsidRPr="003A58ED">
        <w:rPr>
          <w:rFonts w:ascii="Arial" w:hAnsi="Arial" w:cs="Arial"/>
          <w:bCs/>
          <w:i/>
          <w:sz w:val="22"/>
          <w:szCs w:val="22"/>
        </w:rPr>
        <w:t>Understanding brains: details, intuition, and big data</w:t>
      </w:r>
      <w:r w:rsidRPr="00C0690F">
        <w:rPr>
          <w:rFonts w:ascii="Arial" w:hAnsi="Arial" w:cs="Arial"/>
          <w:bCs/>
          <w:sz w:val="22"/>
          <w:szCs w:val="22"/>
        </w:rPr>
        <w:t xml:space="preserve">. </w:t>
      </w:r>
      <w:proofErr w:type="spellStart"/>
      <w:r w:rsidRPr="00C0690F">
        <w:rPr>
          <w:rFonts w:ascii="Arial" w:hAnsi="Arial" w:cs="Arial"/>
          <w:bCs/>
          <w:sz w:val="22"/>
          <w:szCs w:val="22"/>
        </w:rPr>
        <w:t>P</w:t>
      </w:r>
      <w:r w:rsidR="00926919" w:rsidRPr="00C0690F">
        <w:rPr>
          <w:rFonts w:ascii="Arial" w:hAnsi="Arial" w:cs="Arial"/>
          <w:bCs/>
          <w:sz w:val="22"/>
          <w:szCs w:val="22"/>
        </w:rPr>
        <w:t>l</w:t>
      </w:r>
      <w:r w:rsidRPr="00C0690F">
        <w:rPr>
          <w:rFonts w:ascii="Arial" w:hAnsi="Arial" w:cs="Arial"/>
          <w:bCs/>
          <w:sz w:val="22"/>
          <w:szCs w:val="22"/>
        </w:rPr>
        <w:t>oS</w:t>
      </w:r>
      <w:proofErr w:type="spellEnd"/>
      <w:r w:rsidRPr="00C0690F">
        <w:rPr>
          <w:rFonts w:ascii="Arial" w:hAnsi="Arial" w:cs="Arial"/>
          <w:bCs/>
          <w:sz w:val="22"/>
          <w:szCs w:val="22"/>
        </w:rPr>
        <w:t xml:space="preserve"> Biology, 13(5), e1002147</w:t>
      </w:r>
    </w:p>
    <w:p w14:paraId="501F6BD9" w14:textId="24C0F235" w:rsidR="0004226A" w:rsidRPr="00882C74" w:rsidRDefault="0004226A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04226A">
        <w:rPr>
          <w:rFonts w:ascii="Helvetica" w:hAnsi="Helvetica" w:cs="Helvetica"/>
          <w:bCs/>
          <w:sz w:val="22"/>
          <w:szCs w:val="22"/>
        </w:rPr>
        <w:t xml:space="preserve">Churchland, A. K., &amp; Abbott, L. F. (2016). </w:t>
      </w:r>
      <w:r w:rsidRPr="0004226A">
        <w:rPr>
          <w:rFonts w:ascii="Helvetica" w:hAnsi="Helvetica" w:cs="Helvetica"/>
          <w:bCs/>
          <w:i/>
          <w:sz w:val="22"/>
          <w:szCs w:val="22"/>
        </w:rPr>
        <w:t>Conceptual and technical advances define a key moment for theoretical neuroscience</w:t>
      </w:r>
      <w:r w:rsidRPr="0004226A">
        <w:rPr>
          <w:rFonts w:ascii="Helvetica" w:hAnsi="Helvetica" w:cs="Helvetica"/>
          <w:bCs/>
          <w:sz w:val="22"/>
          <w:szCs w:val="22"/>
        </w:rPr>
        <w:t xml:space="preserve">. </w:t>
      </w:r>
      <w:r w:rsidRPr="0004226A">
        <w:rPr>
          <w:rFonts w:ascii="Helvetica" w:hAnsi="Helvetica" w:cs="Helvetica"/>
          <w:bCs/>
          <w:iCs/>
          <w:sz w:val="22"/>
          <w:szCs w:val="22"/>
        </w:rPr>
        <w:t>Nature Neuroscience</w:t>
      </w:r>
      <w:r w:rsidRPr="0004226A">
        <w:rPr>
          <w:rFonts w:ascii="Helvetica" w:hAnsi="Helvetica" w:cs="Helvetica"/>
          <w:bCs/>
          <w:sz w:val="22"/>
          <w:szCs w:val="22"/>
        </w:rPr>
        <w:t xml:space="preserve">, </w:t>
      </w:r>
      <w:r w:rsidRPr="0004226A">
        <w:rPr>
          <w:rFonts w:ascii="Helvetica" w:hAnsi="Helvetica" w:cs="Helvetica"/>
          <w:bCs/>
          <w:i/>
          <w:iCs/>
          <w:sz w:val="22"/>
          <w:szCs w:val="22"/>
        </w:rPr>
        <w:t>19</w:t>
      </w:r>
      <w:r w:rsidRPr="0004226A">
        <w:rPr>
          <w:rFonts w:ascii="Helvetica" w:hAnsi="Helvetica" w:cs="Helvetica"/>
          <w:bCs/>
          <w:sz w:val="22"/>
          <w:szCs w:val="22"/>
        </w:rPr>
        <w:t>(3), 348–</w:t>
      </w:r>
      <w:r>
        <w:rPr>
          <w:rFonts w:ascii="Helvetica" w:hAnsi="Helvetica" w:cs="Helvetica"/>
          <w:bCs/>
          <w:sz w:val="22"/>
          <w:szCs w:val="22"/>
        </w:rPr>
        <w:t>349.</w:t>
      </w:r>
    </w:p>
    <w:p w14:paraId="6241AC00" w14:textId="44E2443C" w:rsidR="008D3A58" w:rsidRPr="008D3A58" w:rsidRDefault="008D3A58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04226A">
        <w:rPr>
          <w:rFonts w:ascii="Helvetica" w:hAnsi="Helvetica" w:cs="Helvetica"/>
          <w:bCs/>
          <w:sz w:val="22"/>
          <w:szCs w:val="22"/>
          <w:u w:val="single"/>
        </w:rPr>
        <w:t>Advanced Reading</w:t>
      </w:r>
      <w:r>
        <w:rPr>
          <w:rFonts w:ascii="Helvetica" w:hAnsi="Helvetica" w:cs="Helvetica"/>
          <w:bCs/>
          <w:sz w:val="22"/>
          <w:szCs w:val="22"/>
        </w:rPr>
        <w:t xml:space="preserve">:  </w:t>
      </w:r>
      <w:r w:rsidR="00FF65AE">
        <w:rPr>
          <w:rFonts w:ascii="Helvetica" w:hAnsi="Helvetica" w:cs="Helvetica"/>
          <w:bCs/>
          <w:sz w:val="22"/>
          <w:szCs w:val="22"/>
        </w:rPr>
        <w:t xml:space="preserve">This paper </w:t>
      </w:r>
      <w:r>
        <w:rPr>
          <w:rFonts w:ascii="Helvetica" w:hAnsi="Helvetica" w:cs="Helvetica"/>
          <w:bCs/>
          <w:sz w:val="22"/>
          <w:szCs w:val="22"/>
        </w:rPr>
        <w:t>provide</w:t>
      </w:r>
      <w:r w:rsidR="00FF65AE">
        <w:rPr>
          <w:rFonts w:ascii="Helvetica" w:hAnsi="Helvetica" w:cs="Helvetica"/>
          <w:bCs/>
          <w:sz w:val="22"/>
          <w:szCs w:val="22"/>
        </w:rPr>
        <w:t>s</w:t>
      </w:r>
      <w:r>
        <w:rPr>
          <w:rFonts w:ascii="Helvetica" w:hAnsi="Helvetica" w:cs="Helvetica"/>
          <w:bCs/>
          <w:sz w:val="22"/>
          <w:szCs w:val="22"/>
        </w:rPr>
        <w:t xml:space="preserve"> </w:t>
      </w:r>
      <w:r w:rsidR="004F44F6">
        <w:rPr>
          <w:rFonts w:ascii="Helvetica" w:hAnsi="Helvetica" w:cs="Helvetica"/>
          <w:bCs/>
          <w:sz w:val="22"/>
          <w:szCs w:val="22"/>
        </w:rPr>
        <w:t>a big-picture discussion</w:t>
      </w:r>
      <w:r>
        <w:rPr>
          <w:rFonts w:ascii="Helvetica" w:hAnsi="Helvetica" w:cs="Helvetica"/>
          <w:bCs/>
          <w:sz w:val="22"/>
          <w:szCs w:val="22"/>
        </w:rPr>
        <w:t xml:space="preserve"> of computational n</w:t>
      </w:r>
      <w:r w:rsidR="001A17B8">
        <w:rPr>
          <w:rFonts w:ascii="Helvetica" w:hAnsi="Helvetica" w:cs="Helvetica"/>
          <w:bCs/>
          <w:sz w:val="22"/>
          <w:szCs w:val="22"/>
        </w:rPr>
        <w:t>euroscience and related topics</w:t>
      </w:r>
      <w:r w:rsidR="004F44F6">
        <w:rPr>
          <w:rFonts w:ascii="Helvetica" w:hAnsi="Helvetica" w:cs="Helvetica"/>
          <w:bCs/>
          <w:sz w:val="22"/>
          <w:szCs w:val="22"/>
        </w:rPr>
        <w:t>. Important ideas to consider for your future career in neuroscience.</w:t>
      </w:r>
    </w:p>
    <w:p w14:paraId="51A19325" w14:textId="72E7E914" w:rsidR="00B60B9B" w:rsidRPr="00882C74" w:rsidRDefault="008D3A58" w:rsidP="00C04DA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 w:rsidRPr="004F44F6">
        <w:rPr>
          <w:rFonts w:ascii="Arial" w:hAnsi="Arial" w:cs="Arial"/>
          <w:bCs/>
          <w:sz w:val="22"/>
          <w:szCs w:val="22"/>
        </w:rPr>
        <w:t xml:space="preserve">Brain 2025: </w:t>
      </w:r>
      <w:r w:rsidR="00882C74">
        <w:rPr>
          <w:rFonts w:ascii="Arial" w:hAnsi="Arial" w:cs="Arial"/>
          <w:bCs/>
          <w:sz w:val="22"/>
          <w:szCs w:val="22"/>
        </w:rPr>
        <w:t>A Scientific Vision, 2014</w:t>
      </w:r>
    </w:p>
    <w:p w14:paraId="55490202" w14:textId="77777777" w:rsidR="00882C74" w:rsidRDefault="00882C74" w:rsidP="00882C74">
      <w:pPr>
        <w:spacing w:line="360" w:lineRule="auto"/>
        <w:rPr>
          <w:rFonts w:ascii="Helvetica" w:hAnsi="Helvetica" w:cs="Helvetica"/>
          <w:bCs/>
          <w:sz w:val="22"/>
          <w:szCs w:val="22"/>
          <w:u w:val="single"/>
        </w:rPr>
      </w:pPr>
      <w:r w:rsidRPr="00882C74">
        <w:rPr>
          <w:rFonts w:ascii="Helvetica" w:hAnsi="Helvetica" w:cs="Helvetica"/>
          <w:bCs/>
          <w:sz w:val="22"/>
          <w:szCs w:val="22"/>
          <w:u w:val="single"/>
        </w:rPr>
        <w:t>Depressing reading:</w:t>
      </w:r>
    </w:p>
    <w:p w14:paraId="72161E77" w14:textId="195D964A" w:rsidR="00882C74" w:rsidRPr="00882C74" w:rsidRDefault="00882C74" w:rsidP="00882C74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/>
          <w:bCs/>
          <w:sz w:val="22"/>
          <w:szCs w:val="22"/>
          <w:u w:val="single"/>
        </w:rPr>
      </w:pPr>
      <w:r w:rsidRPr="003B0199">
        <w:rPr>
          <w:rFonts w:ascii="Helvetica" w:hAnsi="Helvetica" w:cs="Helvetica"/>
          <w:bCs/>
          <w:i/>
          <w:sz w:val="22"/>
          <w:szCs w:val="22"/>
        </w:rPr>
        <w:t>Saving Science: Science isn’t self-correcting, it’s self-destructing</w:t>
      </w:r>
      <w:r w:rsidRPr="00882C74">
        <w:rPr>
          <w:rFonts w:ascii="Helvetica" w:hAnsi="Helvetica" w:cs="Helvetica"/>
          <w:bCs/>
          <w:sz w:val="22"/>
          <w:szCs w:val="22"/>
        </w:rPr>
        <w:t xml:space="preserve">. Daniel </w:t>
      </w:r>
      <w:proofErr w:type="spellStart"/>
      <w:r w:rsidRPr="00882C74">
        <w:rPr>
          <w:rFonts w:ascii="Helvetica" w:hAnsi="Helvetica" w:cs="Helvetica"/>
          <w:bCs/>
          <w:sz w:val="22"/>
          <w:szCs w:val="22"/>
        </w:rPr>
        <w:t>Sarewitz</w:t>
      </w:r>
      <w:proofErr w:type="spellEnd"/>
      <w:r>
        <w:rPr>
          <w:rFonts w:ascii="Helvetica" w:hAnsi="Helvetica" w:cs="Helvetica"/>
          <w:bCs/>
          <w:sz w:val="22"/>
          <w:szCs w:val="22"/>
        </w:rPr>
        <w:t>, 2016.</w:t>
      </w:r>
    </w:p>
    <w:p w14:paraId="5C657DC1" w14:textId="4E104754" w:rsidR="00B672B1" w:rsidRPr="0046282D" w:rsidRDefault="0046282D" w:rsidP="0046282D">
      <w:pPr>
        <w:pStyle w:val="ListParagraph"/>
        <w:numPr>
          <w:ilvl w:val="0"/>
          <w:numId w:val="2"/>
        </w:numPr>
        <w:spacing w:line="360" w:lineRule="auto"/>
        <w:rPr>
          <w:rFonts w:ascii="Helvetica" w:hAnsi="Helvetica" w:cs="Helvetica"/>
          <w:bCs/>
          <w:sz w:val="22"/>
          <w:szCs w:val="22"/>
        </w:rPr>
      </w:pPr>
      <w:r w:rsidRPr="0046282D">
        <w:rPr>
          <w:rFonts w:ascii="Helvetica" w:hAnsi="Helvetica" w:cs="Helvetica"/>
          <w:bCs/>
          <w:sz w:val="22"/>
          <w:szCs w:val="22"/>
        </w:rPr>
        <w:t xml:space="preserve">Button, K., </w:t>
      </w:r>
      <w:r>
        <w:rPr>
          <w:rFonts w:ascii="Helvetica" w:hAnsi="Helvetica" w:cs="Helvetica"/>
          <w:bCs/>
          <w:sz w:val="22"/>
          <w:szCs w:val="22"/>
        </w:rPr>
        <w:t>et al</w:t>
      </w:r>
      <w:r w:rsidRPr="0046282D">
        <w:rPr>
          <w:rFonts w:ascii="Helvetica" w:hAnsi="Helvetica" w:cs="Helvetica"/>
          <w:bCs/>
          <w:sz w:val="22"/>
          <w:szCs w:val="22"/>
        </w:rPr>
        <w:t xml:space="preserve"> (2013). </w:t>
      </w:r>
      <w:r w:rsidRPr="0046282D">
        <w:rPr>
          <w:rFonts w:ascii="Helvetica" w:hAnsi="Helvetica" w:cs="Helvetica"/>
          <w:bCs/>
          <w:i/>
          <w:sz w:val="22"/>
          <w:szCs w:val="22"/>
        </w:rPr>
        <w:t>Power failure: why small sample size undermines the reliability of neuroscience.</w:t>
      </w:r>
      <w:r w:rsidRPr="0046282D">
        <w:rPr>
          <w:rFonts w:ascii="Helvetica" w:hAnsi="Helvetica" w:cs="Helvetica"/>
          <w:bCs/>
          <w:sz w:val="22"/>
          <w:szCs w:val="22"/>
        </w:rPr>
        <w:t xml:space="preserve"> Nature Review</w:t>
      </w:r>
      <w:r>
        <w:rPr>
          <w:rFonts w:ascii="Helvetica" w:hAnsi="Helvetica" w:cs="Helvetica"/>
          <w:bCs/>
          <w:sz w:val="22"/>
          <w:szCs w:val="22"/>
        </w:rPr>
        <w:t>s Neuroscience, 14(5), 365–376.</w:t>
      </w:r>
      <w:r w:rsidR="00B672B1" w:rsidRPr="0046282D">
        <w:rPr>
          <w:rFonts w:ascii="Helvetica" w:hAnsi="Helvetica" w:cs="Helvetica"/>
          <w:b/>
          <w:bCs/>
          <w:sz w:val="22"/>
          <w:szCs w:val="22"/>
        </w:rPr>
        <w:br w:type="page"/>
      </w:r>
    </w:p>
    <w:p w14:paraId="4DF7F190" w14:textId="77777777" w:rsidR="00A57A9A" w:rsidRDefault="00A57A9A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2CEE45D1" w14:textId="77777777" w:rsidR="00246260" w:rsidRPr="0004226A" w:rsidRDefault="00246260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t>Week 4</w:t>
      </w:r>
    </w:p>
    <w:p w14:paraId="37B21B09" w14:textId="0A12E82E" w:rsidR="00122F67" w:rsidRDefault="00122F67" w:rsidP="0024626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Sept 25:</w:t>
      </w:r>
      <w:r>
        <w:rPr>
          <w:rFonts w:ascii="Arial" w:hAnsi="Arial" w:cs="Arial"/>
          <w:bCs/>
          <w:sz w:val="22"/>
          <w:szCs w:val="22"/>
        </w:rPr>
        <w:tab/>
      </w:r>
      <w:r w:rsidR="00BF2058">
        <w:rPr>
          <w:rFonts w:ascii="Arial" w:hAnsi="Arial" w:cs="Arial"/>
          <w:bCs/>
          <w:color w:val="FF0000"/>
          <w:sz w:val="22"/>
          <w:szCs w:val="22"/>
        </w:rPr>
        <w:t>Class discussion:</w:t>
      </w:r>
      <w:r w:rsidRPr="00122F67">
        <w:rPr>
          <w:rFonts w:ascii="Arial" w:hAnsi="Arial" w:cs="Arial"/>
          <w:bCs/>
          <w:color w:val="FF0000"/>
          <w:sz w:val="22"/>
          <w:szCs w:val="22"/>
        </w:rPr>
        <w:t xml:space="preserve"> The integrate and fire neuron, and its extensions</w:t>
      </w:r>
    </w:p>
    <w:p w14:paraId="4BF91C18" w14:textId="7904061C" w:rsidR="00246260" w:rsidRPr="005D7039" w:rsidRDefault="00122F67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Sept </w:t>
      </w:r>
      <w:r w:rsidR="00246260">
        <w:rPr>
          <w:rFonts w:ascii="Arial" w:hAnsi="Arial" w:cs="Arial"/>
          <w:bCs/>
          <w:sz w:val="22"/>
          <w:szCs w:val="22"/>
        </w:rPr>
        <w:t>27:</w:t>
      </w:r>
      <w:r w:rsidR="00246260">
        <w:rPr>
          <w:rFonts w:ascii="Arial" w:hAnsi="Arial" w:cs="Arial"/>
          <w:bCs/>
          <w:sz w:val="22"/>
          <w:szCs w:val="22"/>
        </w:rPr>
        <w:tab/>
      </w:r>
      <w:r w:rsidR="00BF2058" w:rsidRPr="00BF2058">
        <w:rPr>
          <w:rFonts w:ascii="Arial" w:hAnsi="Arial" w:cs="Arial"/>
          <w:bCs/>
          <w:color w:val="FF0000"/>
          <w:sz w:val="22"/>
          <w:szCs w:val="22"/>
        </w:rPr>
        <w:t>Computer c</w:t>
      </w:r>
      <w:r w:rsidRPr="00BF2058">
        <w:rPr>
          <w:rFonts w:ascii="Arial" w:hAnsi="Arial" w:cs="Arial"/>
          <w:bCs/>
          <w:color w:val="FF0000"/>
          <w:sz w:val="22"/>
          <w:szCs w:val="22"/>
        </w:rPr>
        <w:t>hallenges</w:t>
      </w:r>
    </w:p>
    <w:p w14:paraId="4247F9DA" w14:textId="77777777" w:rsidR="00B73F15" w:rsidRPr="00454257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  <w:u w:val="single"/>
        </w:rPr>
      </w:pPr>
      <w:r w:rsidRPr="00454257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5E4906D8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Reading:</w:t>
      </w:r>
      <w:r>
        <w:rPr>
          <w:rFonts w:ascii="Helvetica" w:hAnsi="Helvetica" w:cs="Helvetica"/>
          <w:bCs/>
          <w:sz w:val="22"/>
          <w:szCs w:val="22"/>
        </w:rPr>
        <w:tab/>
        <w:t xml:space="preserve">(web) </w:t>
      </w:r>
      <w:r>
        <w:rPr>
          <w:rFonts w:ascii="Helvetica" w:hAnsi="Helvetica" w:cs="Helvetica"/>
          <w:bCs/>
          <w:sz w:val="22"/>
          <w:szCs w:val="22"/>
        </w:rPr>
        <w:tab/>
        <w:t>W. Gerstner, the i</w:t>
      </w:r>
      <w:r w:rsidRPr="00710271">
        <w:rPr>
          <w:rFonts w:ascii="Helvetica" w:hAnsi="Helvetica" w:cs="Helvetica"/>
          <w:bCs/>
          <w:sz w:val="22"/>
          <w:szCs w:val="22"/>
        </w:rPr>
        <w:t>ntegrate-and-fire model</w:t>
      </w:r>
      <w:r>
        <w:rPr>
          <w:rFonts w:ascii="Helvetica" w:hAnsi="Helvetica" w:cs="Helvetica"/>
          <w:bCs/>
          <w:sz w:val="22"/>
          <w:szCs w:val="22"/>
        </w:rPr>
        <w:t>.</w:t>
      </w:r>
    </w:p>
    <w:p w14:paraId="329886D4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 xml:space="preserve">Link: </w:t>
      </w:r>
      <w:hyperlink r:id="rId5" w:history="1">
        <w:r w:rsidRPr="00454257">
          <w:rPr>
            <w:rFonts w:ascii="Arial" w:hAnsi="Arial" w:cs="Arial"/>
            <w:bCs/>
            <w:color w:val="000087"/>
            <w:sz w:val="22"/>
            <w:szCs w:val="22"/>
            <w:u w:val="single" w:color="000087"/>
          </w:rPr>
          <w:t>http://lcn.epfl.ch/~gerstner/SPNM/node26.html</w:t>
        </w:r>
      </w:hyperlink>
    </w:p>
    <w:p w14:paraId="20793E3F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(pdf)</w:t>
      </w:r>
      <w:r>
        <w:rPr>
          <w:rFonts w:ascii="Helvetica" w:hAnsi="Helvetica" w:cs="Helvetica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Abbott, Brain Res Bull (1999) vol. 50 (5-6) pp. 303-4</w:t>
      </w:r>
      <w:r>
        <w:rPr>
          <w:rFonts w:ascii="Arial" w:hAnsi="Arial" w:cs="Arial"/>
          <w:bCs/>
          <w:sz w:val="22"/>
          <w:szCs w:val="22"/>
        </w:rPr>
        <w:br/>
      </w:r>
      <w:r w:rsidRPr="00126731">
        <w:rPr>
          <w:rFonts w:ascii="Arial" w:hAnsi="Arial" w:cs="Arial"/>
          <w:bCs/>
          <w:sz w:val="22"/>
          <w:szCs w:val="22"/>
        </w:rPr>
        <w:t>(pdf)</w:t>
      </w:r>
      <w:r w:rsidRPr="00126731">
        <w:rPr>
          <w:rFonts w:ascii="Arial" w:hAnsi="Arial" w:cs="Arial"/>
          <w:bCs/>
          <w:sz w:val="22"/>
          <w:szCs w:val="22"/>
        </w:rPr>
        <w:tab/>
        <w:t xml:space="preserve">Chapter 8,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267-269</w:t>
      </w:r>
      <w:r w:rsidRPr="00126731">
        <w:rPr>
          <w:rFonts w:ascii="Arial" w:hAnsi="Arial" w:cs="Arial"/>
          <w:bCs/>
          <w:sz w:val="22"/>
          <w:szCs w:val="22"/>
        </w:rPr>
        <w:t xml:space="preserve"> @ E. </w:t>
      </w:r>
      <w:proofErr w:type="spellStart"/>
      <w:r w:rsidRPr="00126731">
        <w:rPr>
          <w:rFonts w:ascii="Arial" w:hAnsi="Arial" w:cs="Arial"/>
          <w:bCs/>
          <w:sz w:val="22"/>
          <w:szCs w:val="22"/>
        </w:rPr>
        <w:t>Izhikevich</w:t>
      </w:r>
      <w:proofErr w:type="spellEnd"/>
      <w:r w:rsidRPr="00126731">
        <w:rPr>
          <w:rFonts w:ascii="Arial" w:hAnsi="Arial" w:cs="Arial"/>
          <w:bCs/>
          <w:sz w:val="22"/>
          <w:szCs w:val="22"/>
        </w:rPr>
        <w:t xml:space="preserve">, </w:t>
      </w:r>
      <w:r w:rsidRPr="00126731">
        <w:rPr>
          <w:rFonts w:ascii="Arial" w:hAnsi="Arial" w:cs="Arial"/>
          <w:bCs/>
          <w:i/>
          <w:sz w:val="22"/>
          <w:szCs w:val="22"/>
        </w:rPr>
        <w:t>Dynamical Systems in Neuroscience</w:t>
      </w:r>
      <w:r w:rsidRPr="00126731">
        <w:rPr>
          <w:rFonts w:ascii="Arial" w:hAnsi="Arial" w:cs="Arial"/>
          <w:bCs/>
          <w:sz w:val="22"/>
          <w:szCs w:val="22"/>
        </w:rPr>
        <w:t>, 2007.</w:t>
      </w:r>
    </w:p>
    <w:p w14:paraId="6655B872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Chapter 1,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5-12</w:t>
      </w:r>
      <w:r>
        <w:rPr>
          <w:rFonts w:ascii="Arial" w:hAnsi="Arial" w:cs="Arial"/>
          <w:bCs/>
          <w:sz w:val="22"/>
          <w:szCs w:val="22"/>
        </w:rPr>
        <w:t xml:space="preserve"> @ C. Koch, </w:t>
      </w:r>
      <w:r w:rsidRPr="000925D8">
        <w:rPr>
          <w:rFonts w:ascii="Arial" w:hAnsi="Arial" w:cs="Arial"/>
          <w:bCs/>
          <w:i/>
          <w:sz w:val="22"/>
          <w:szCs w:val="22"/>
        </w:rPr>
        <w:t>Biophysics of computation</w:t>
      </w:r>
      <w:r>
        <w:rPr>
          <w:rFonts w:ascii="Arial" w:hAnsi="Arial" w:cs="Arial"/>
          <w:bCs/>
          <w:sz w:val="22"/>
          <w:szCs w:val="22"/>
        </w:rPr>
        <w:t>, 1998.</w:t>
      </w:r>
    </w:p>
    <w:p w14:paraId="0191EB26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Chapter 14,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330-341</w:t>
      </w:r>
      <w:r>
        <w:rPr>
          <w:rFonts w:ascii="Arial" w:hAnsi="Arial" w:cs="Arial"/>
          <w:bCs/>
          <w:sz w:val="22"/>
          <w:szCs w:val="22"/>
        </w:rPr>
        <w:t xml:space="preserve"> @ C. Koch, </w:t>
      </w:r>
      <w:r w:rsidRPr="000925D8">
        <w:rPr>
          <w:rFonts w:ascii="Arial" w:hAnsi="Arial" w:cs="Arial"/>
          <w:bCs/>
          <w:i/>
          <w:sz w:val="22"/>
          <w:szCs w:val="22"/>
        </w:rPr>
        <w:t>Biophysics of computation</w:t>
      </w:r>
      <w:r>
        <w:rPr>
          <w:rFonts w:ascii="Arial" w:hAnsi="Arial" w:cs="Arial"/>
          <w:bCs/>
          <w:sz w:val="22"/>
          <w:szCs w:val="22"/>
        </w:rPr>
        <w:t>, 1998.</w:t>
      </w:r>
    </w:p>
    <w:p w14:paraId="55F6BC56" w14:textId="77777777" w:rsidR="00B73F15" w:rsidRPr="000925D8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Videos:</w:t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>
        <w:rPr>
          <w:rFonts w:ascii="Helvetica" w:hAnsi="Helvetica" w:cs="Helvetica"/>
          <w:bCs/>
          <w:sz w:val="22"/>
          <w:szCs w:val="22"/>
        </w:rPr>
        <w:t>lec</w:t>
      </w:r>
      <w:proofErr w:type="spellEnd"/>
      <w:r>
        <w:rPr>
          <w:rFonts w:ascii="Helvetica" w:hAnsi="Helvetica" w:cs="Helvetica"/>
          <w:bCs/>
          <w:sz w:val="22"/>
          <w:szCs w:val="22"/>
        </w:rPr>
        <w:t>)</w:t>
      </w:r>
      <w:r>
        <w:rPr>
          <w:rFonts w:ascii="Helvetica" w:hAnsi="Helvetica" w:cs="Helvetica"/>
          <w:bCs/>
          <w:sz w:val="22"/>
          <w:szCs w:val="22"/>
        </w:rPr>
        <w:tab/>
        <w:t xml:space="preserve">M. Kramer, </w:t>
      </w:r>
      <w:r w:rsidRPr="00075EFE">
        <w:rPr>
          <w:rFonts w:ascii="Helvetica" w:hAnsi="Helvetica" w:cs="Helvetica"/>
          <w:bCs/>
          <w:i/>
          <w:sz w:val="22"/>
          <w:szCs w:val="22"/>
        </w:rPr>
        <w:t>Intr</w:t>
      </w:r>
      <w:r w:rsidRPr="000925D8">
        <w:rPr>
          <w:rFonts w:ascii="Helvetica" w:hAnsi="Helvetica" w:cs="Helvetica"/>
          <w:bCs/>
          <w:i/>
          <w:sz w:val="22"/>
          <w:szCs w:val="22"/>
        </w:rPr>
        <w:t>oduction to the integrate and fire model</w:t>
      </w:r>
      <w:r>
        <w:rPr>
          <w:rFonts w:ascii="Helvetica" w:hAnsi="Helvetica" w:cs="Helvetica"/>
          <w:bCs/>
          <w:sz w:val="22"/>
          <w:szCs w:val="22"/>
        </w:rPr>
        <w:t xml:space="preserve"> (</w:t>
      </w:r>
      <w:r w:rsidRPr="00B672B1">
        <w:rPr>
          <w:rFonts w:ascii="Helvetica" w:hAnsi="Helvetica" w:cs="Helvetica"/>
          <w:bCs/>
          <w:sz w:val="22"/>
          <w:szCs w:val="22"/>
          <w:u w:val="single"/>
        </w:rPr>
        <w:t>Neural Spike Train Analysis 4</w:t>
      </w:r>
      <w:r>
        <w:rPr>
          <w:rFonts w:ascii="Helvetica" w:hAnsi="Helvetica" w:cs="Helvetica"/>
          <w:bCs/>
          <w:sz w:val="22"/>
          <w:szCs w:val="22"/>
        </w:rPr>
        <w:t>)</w:t>
      </w:r>
      <w:r>
        <w:rPr>
          <w:rFonts w:ascii="Helvetica" w:hAnsi="Helvetica" w:cs="Helvetica"/>
          <w:bCs/>
          <w:sz w:val="22"/>
          <w:szCs w:val="22"/>
        </w:rPr>
        <w:br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 w:rsidRPr="005D5D3F">
        <w:rPr>
          <w:rFonts w:ascii="Helvetica" w:hAnsi="Helvetica" w:cs="Helvetica"/>
          <w:bCs/>
          <w:sz w:val="22"/>
          <w:szCs w:val="22"/>
          <w:u w:val="single"/>
        </w:rPr>
        <w:t>NOTE</w:t>
      </w:r>
      <w:r>
        <w:rPr>
          <w:rFonts w:ascii="Helvetica" w:hAnsi="Helvetica" w:cs="Helvetica"/>
          <w:bCs/>
          <w:sz w:val="22"/>
          <w:szCs w:val="22"/>
        </w:rPr>
        <w:t>: Slides available as PDF on GitHub.</w:t>
      </w:r>
    </w:p>
    <w:p w14:paraId="75A41D89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 xml:space="preserve">Link: </w:t>
      </w:r>
      <w:hyperlink r:id="rId6" w:history="1">
        <w:r w:rsidRPr="00E902E6">
          <w:rPr>
            <w:rStyle w:val="Hyperlink"/>
            <w:rFonts w:ascii="Helvetica" w:hAnsi="Helvetica" w:cs="Helvetica"/>
            <w:bCs/>
            <w:sz w:val="22"/>
            <w:szCs w:val="22"/>
          </w:rPr>
          <w:t>https://www.samsi.info/news-and-media/27-jul-drs-m-kramer-and-u-eden-samsi/</w:t>
        </w:r>
      </w:hyperlink>
      <w:r>
        <w:rPr>
          <w:rFonts w:ascii="Helvetica" w:hAnsi="Helvetica" w:cs="Helvetica"/>
          <w:bCs/>
          <w:sz w:val="22"/>
          <w:szCs w:val="22"/>
        </w:rPr>
        <w:t xml:space="preserve"> </w:t>
      </w:r>
    </w:p>
    <w:p w14:paraId="340E0476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lec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W.</w:t>
      </w:r>
      <w:r>
        <w:rPr>
          <w:rFonts w:ascii="Arial" w:hAnsi="Arial" w:cs="Arial"/>
          <w:bCs/>
          <w:sz w:val="22"/>
          <w:szCs w:val="22"/>
        </w:rPr>
        <w:t xml:space="preserve"> Gerstner, </w:t>
      </w:r>
      <w:r w:rsidRPr="00075EFE">
        <w:rPr>
          <w:rFonts w:ascii="Arial" w:hAnsi="Arial" w:cs="Arial"/>
          <w:bCs/>
          <w:i/>
          <w:sz w:val="22"/>
          <w:szCs w:val="22"/>
        </w:rPr>
        <w:t>Passive membrane and Integrate-and-Fire model (a)</w:t>
      </w:r>
    </w:p>
    <w:p w14:paraId="18CDE7BB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Link: </w:t>
      </w:r>
      <w:hyperlink r:id="rId7" w:history="1">
        <w:r w:rsidRPr="00E902E6">
          <w:rPr>
            <w:rStyle w:val="Hyperlink"/>
            <w:rFonts w:ascii="Arial" w:hAnsi="Arial" w:cs="Arial"/>
            <w:bCs/>
            <w:sz w:val="22"/>
            <w:szCs w:val="22"/>
          </w:rPr>
          <w:t>http://klewel.com/conferences/epfl-neural-networks/index.php?talkID=1</w:t>
        </w:r>
      </w:hyperlink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705E6BEA" w14:textId="2E3FA1A3" w:rsidR="00527235" w:rsidRPr="00705B6A" w:rsidRDefault="00B73F15" w:rsidP="00B73F1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Code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>
        <w:rPr>
          <w:rFonts w:ascii="Helvetica" w:hAnsi="Helvetica" w:cs="Helvetica"/>
          <w:bCs/>
          <w:sz w:val="22"/>
          <w:szCs w:val="22"/>
        </w:rPr>
        <w:t>pynb</w:t>
      </w:r>
      <w:proofErr w:type="spellEnd"/>
      <w:r>
        <w:rPr>
          <w:rFonts w:ascii="Helvetica" w:hAnsi="Helvetica" w:cs="Helvetica"/>
          <w:bCs/>
          <w:sz w:val="22"/>
          <w:szCs w:val="22"/>
        </w:rPr>
        <w:t xml:space="preserve">) </w:t>
      </w:r>
      <w:hyperlink r:id="rId8" w:tooltip="Integrate and Fire Model" w:history="1">
        <w:r w:rsidRPr="00705B6A">
          <w:rPr>
            <w:rStyle w:val="Hyperlink"/>
            <w:rFonts w:ascii="Helvetica" w:hAnsi="Helvetica" w:cs="Helvetica"/>
            <w:bCs/>
            <w:sz w:val="22"/>
            <w:szCs w:val="22"/>
          </w:rPr>
          <w:t>Integrate and Fire Model</w:t>
        </w:r>
      </w:hyperlink>
      <w:r w:rsidR="00527235">
        <w:rPr>
          <w:rFonts w:ascii="Helvetica" w:hAnsi="Helvetica" w:cs="Helvetica"/>
          <w:bCs/>
          <w:sz w:val="22"/>
          <w:szCs w:val="22"/>
        </w:rPr>
        <w:tab/>
      </w:r>
    </w:p>
    <w:p w14:paraId="3B8BAF7D" w14:textId="77777777" w:rsidR="00246260" w:rsidRDefault="00246260" w:rsidP="00246260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6D744BF2" w14:textId="4F29F64A" w:rsidR="00B60B9B" w:rsidRPr="0004226A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t xml:space="preserve">Week </w:t>
      </w:r>
      <w:r w:rsidR="00527235">
        <w:rPr>
          <w:rFonts w:ascii="Arial" w:hAnsi="Arial" w:cs="Arial"/>
          <w:b/>
          <w:bCs/>
        </w:rPr>
        <w:t>5</w:t>
      </w:r>
    </w:p>
    <w:p w14:paraId="6957DA5C" w14:textId="1E4E6682" w:rsidR="00B73F15" w:rsidRDefault="00B73F15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2: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B73F15">
        <w:rPr>
          <w:rFonts w:ascii="Arial" w:hAnsi="Arial" w:cs="Arial"/>
          <w:bCs/>
          <w:color w:val="FF0000"/>
          <w:sz w:val="22"/>
          <w:szCs w:val="22"/>
        </w:rPr>
        <w:t>Class discussion: The Hodgkin-Huxley neuron</w:t>
      </w:r>
    </w:p>
    <w:p w14:paraId="21926645" w14:textId="5152D81C" w:rsidR="00B60B9B" w:rsidRDefault="00B73F15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Oct </w:t>
      </w:r>
      <w:r w:rsidR="00527235">
        <w:rPr>
          <w:rFonts w:ascii="Arial" w:hAnsi="Arial" w:cs="Arial"/>
          <w:bCs/>
          <w:sz w:val="22"/>
          <w:szCs w:val="22"/>
        </w:rPr>
        <w:t>4</w:t>
      </w:r>
      <w:r w:rsidR="005D7039">
        <w:rPr>
          <w:rFonts w:ascii="Arial" w:hAnsi="Arial" w:cs="Arial"/>
          <w:bCs/>
          <w:sz w:val="22"/>
          <w:szCs w:val="22"/>
        </w:rPr>
        <w:t>:</w:t>
      </w:r>
      <w:r w:rsidR="005D7039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B73F15">
        <w:rPr>
          <w:rFonts w:ascii="Arial" w:hAnsi="Arial" w:cs="Arial"/>
          <w:bCs/>
          <w:color w:val="FF0000"/>
          <w:sz w:val="22"/>
          <w:szCs w:val="22"/>
        </w:rPr>
        <w:t>Computer challenges</w:t>
      </w:r>
    </w:p>
    <w:p w14:paraId="66E5C7B6" w14:textId="77777777" w:rsidR="00B73F15" w:rsidRPr="00297286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297286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182B78F8" w14:textId="77777777" w:rsidR="00B73F15" w:rsidRPr="00297286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297286">
        <w:rPr>
          <w:rFonts w:ascii="Arial" w:hAnsi="Arial" w:cs="Arial"/>
          <w:bCs/>
          <w:sz w:val="22"/>
          <w:szCs w:val="22"/>
        </w:rPr>
        <w:t>Reading:</w:t>
      </w:r>
      <w:r w:rsidRPr="00297286">
        <w:rPr>
          <w:rFonts w:ascii="Arial" w:hAnsi="Arial" w:cs="Arial"/>
          <w:bCs/>
          <w:sz w:val="22"/>
          <w:szCs w:val="22"/>
        </w:rPr>
        <w:tab/>
        <w:t>(pdf)</w:t>
      </w:r>
      <w:r w:rsidRPr="00297286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2, </w:t>
      </w:r>
      <w:r w:rsidRPr="00126731">
        <w:rPr>
          <w:rFonts w:ascii="Arial" w:hAnsi="Arial" w:cs="Arial"/>
          <w:bCs/>
          <w:sz w:val="22"/>
          <w:szCs w:val="22"/>
          <w:u w:val="single"/>
        </w:rPr>
        <w:t>pages 25-42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Pr="00FA51B1">
        <w:rPr>
          <w:rFonts w:ascii="Arial" w:hAnsi="Arial" w:cs="Arial"/>
          <w:bCs/>
          <w:sz w:val="22"/>
          <w:szCs w:val="22"/>
        </w:rPr>
        <w:t xml:space="preserve">@ E. </w:t>
      </w:r>
      <w:proofErr w:type="spellStart"/>
      <w:r w:rsidRPr="00FA51B1">
        <w:rPr>
          <w:rFonts w:ascii="Arial" w:hAnsi="Arial" w:cs="Arial"/>
          <w:bCs/>
          <w:sz w:val="22"/>
          <w:szCs w:val="22"/>
        </w:rPr>
        <w:t>Izhikevich</w:t>
      </w:r>
      <w:proofErr w:type="spellEnd"/>
      <w:r w:rsidRPr="00FA51B1">
        <w:rPr>
          <w:rFonts w:ascii="Arial" w:hAnsi="Arial" w:cs="Arial"/>
          <w:bCs/>
          <w:sz w:val="22"/>
          <w:szCs w:val="22"/>
        </w:rPr>
        <w:t xml:space="preserve">, </w:t>
      </w:r>
      <w:r w:rsidRPr="000925D8">
        <w:rPr>
          <w:rFonts w:ascii="Arial" w:hAnsi="Arial" w:cs="Arial"/>
          <w:bCs/>
          <w:i/>
          <w:sz w:val="22"/>
          <w:szCs w:val="22"/>
        </w:rPr>
        <w:t>Dynamical Systems in Neuroscience</w:t>
      </w:r>
      <w:r>
        <w:rPr>
          <w:rFonts w:ascii="Arial" w:hAnsi="Arial" w:cs="Arial"/>
          <w:bCs/>
          <w:sz w:val="22"/>
          <w:szCs w:val="22"/>
        </w:rPr>
        <w:t>, 2007.</w:t>
      </w:r>
    </w:p>
    <w:p w14:paraId="56CC927E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297286">
        <w:rPr>
          <w:rFonts w:ascii="Arial" w:hAnsi="Arial" w:cs="Arial"/>
          <w:bCs/>
          <w:sz w:val="22"/>
          <w:szCs w:val="22"/>
        </w:rPr>
        <w:tab/>
      </w:r>
      <w:r w:rsidRPr="00297286">
        <w:rPr>
          <w:rFonts w:ascii="Arial" w:hAnsi="Arial" w:cs="Arial"/>
          <w:bCs/>
          <w:sz w:val="22"/>
          <w:szCs w:val="22"/>
        </w:rPr>
        <w:tab/>
        <w:t>(pdf)</w:t>
      </w:r>
      <w:r w:rsidRPr="00297286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6, </w:t>
      </w:r>
      <w:r w:rsidRPr="00550D7B">
        <w:rPr>
          <w:rFonts w:ascii="Arial" w:hAnsi="Arial" w:cs="Arial"/>
          <w:bCs/>
          <w:sz w:val="22"/>
          <w:szCs w:val="22"/>
          <w:u w:val="single"/>
        </w:rPr>
        <w:t>pages 142-159</w:t>
      </w:r>
      <w:r>
        <w:rPr>
          <w:rFonts w:ascii="Arial" w:hAnsi="Arial" w:cs="Arial"/>
          <w:bCs/>
          <w:sz w:val="22"/>
          <w:szCs w:val="22"/>
        </w:rPr>
        <w:t xml:space="preserve"> @ C. Koch, </w:t>
      </w:r>
      <w:r w:rsidRPr="000925D8">
        <w:rPr>
          <w:rFonts w:ascii="Arial" w:hAnsi="Arial" w:cs="Arial"/>
          <w:bCs/>
          <w:i/>
          <w:sz w:val="22"/>
          <w:szCs w:val="22"/>
        </w:rPr>
        <w:t>Biophysics of computation</w:t>
      </w:r>
      <w:r>
        <w:rPr>
          <w:rFonts w:ascii="Arial" w:hAnsi="Arial" w:cs="Arial"/>
          <w:bCs/>
          <w:sz w:val="22"/>
          <w:szCs w:val="22"/>
        </w:rPr>
        <w:t>, 1998.</w:t>
      </w:r>
    </w:p>
    <w:p w14:paraId="011CC1CC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Hodgkin-Huxley 1-page </w:t>
      </w:r>
      <w:r w:rsidRPr="005E14BF">
        <w:rPr>
          <w:rFonts w:ascii="Arial" w:hAnsi="Arial" w:cs="Arial"/>
          <w:bCs/>
          <w:sz w:val="22"/>
          <w:szCs w:val="22"/>
        </w:rPr>
        <w:t>cheat sheet</w:t>
      </w:r>
    </w:p>
    <w:p w14:paraId="4743504D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(web)</w:t>
      </w:r>
      <w:r>
        <w:rPr>
          <w:rFonts w:ascii="Arial" w:hAnsi="Arial" w:cs="Arial"/>
          <w:bCs/>
          <w:sz w:val="22"/>
          <w:szCs w:val="22"/>
        </w:rPr>
        <w:tab/>
        <w:t xml:space="preserve">W. Gerstner, </w:t>
      </w:r>
      <w:r w:rsidRPr="00637635">
        <w:rPr>
          <w:rFonts w:ascii="Arial" w:hAnsi="Arial" w:cs="Arial"/>
          <w:bCs/>
          <w:i/>
          <w:sz w:val="22"/>
          <w:szCs w:val="22"/>
        </w:rPr>
        <w:t>Detailed Neuron Models</w:t>
      </w:r>
      <w:r w:rsidRPr="00637635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(sections 2.1 &amp; 2.2)</w:t>
      </w:r>
    </w:p>
    <w:p w14:paraId="7C6C85B8" w14:textId="77777777" w:rsidR="00B73F15" w:rsidRPr="00BB261A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Link: </w:t>
      </w:r>
      <w:hyperlink r:id="rId9" w:history="1">
        <w:r w:rsidRPr="00BB261A">
          <w:rPr>
            <w:rFonts w:ascii="Arial" w:hAnsi="Arial" w:cs="Arial"/>
            <w:bCs/>
            <w:color w:val="000087"/>
            <w:sz w:val="22"/>
            <w:szCs w:val="22"/>
            <w:u w:val="single" w:color="000087"/>
          </w:rPr>
          <w:t>http://lcn.epfl.ch/~gerstner/SPNM/node12.html</w:t>
        </w:r>
      </w:hyperlink>
    </w:p>
    <w:p w14:paraId="6A52D0CA" w14:textId="77777777" w:rsidR="00B73F15" w:rsidRPr="008704DD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</w:r>
      <w:r w:rsidRPr="00E71AE6">
        <w:rPr>
          <w:rFonts w:ascii="Arial" w:hAnsi="Arial" w:cs="Arial"/>
          <w:bCs/>
          <w:sz w:val="22"/>
          <w:szCs w:val="22"/>
          <w:u w:val="single"/>
        </w:rPr>
        <w:t>Advanced</w:t>
      </w:r>
      <w:r>
        <w:rPr>
          <w:rFonts w:ascii="Arial" w:hAnsi="Arial" w:cs="Arial"/>
          <w:bCs/>
          <w:sz w:val="22"/>
          <w:szCs w:val="22"/>
        </w:rPr>
        <w:t xml:space="preserve">: </w:t>
      </w:r>
      <w:r w:rsidRPr="00BB261A">
        <w:rPr>
          <w:rFonts w:ascii="Arial" w:hAnsi="Arial" w:cs="Arial"/>
          <w:bCs/>
          <w:sz w:val="22"/>
          <w:szCs w:val="22"/>
        </w:rPr>
        <w:t xml:space="preserve">Hodgkin and Huxley, J </w:t>
      </w:r>
      <w:proofErr w:type="spellStart"/>
      <w:r w:rsidRPr="00BB261A">
        <w:rPr>
          <w:rFonts w:ascii="Arial" w:hAnsi="Arial" w:cs="Arial"/>
          <w:bCs/>
          <w:sz w:val="22"/>
          <w:szCs w:val="22"/>
        </w:rPr>
        <w:t>Physiol</w:t>
      </w:r>
      <w:proofErr w:type="spellEnd"/>
      <w:r w:rsidRPr="00BB261A">
        <w:rPr>
          <w:rFonts w:ascii="Arial" w:hAnsi="Arial" w:cs="Arial"/>
          <w:bCs/>
          <w:sz w:val="22"/>
          <w:szCs w:val="22"/>
        </w:rPr>
        <w:t xml:space="preserve"> (</w:t>
      </w:r>
      <w:proofErr w:type="spellStart"/>
      <w:r w:rsidRPr="00BB261A">
        <w:rPr>
          <w:rFonts w:ascii="Arial" w:hAnsi="Arial" w:cs="Arial"/>
          <w:bCs/>
          <w:sz w:val="22"/>
          <w:szCs w:val="22"/>
        </w:rPr>
        <w:t>Lond</w:t>
      </w:r>
      <w:proofErr w:type="spellEnd"/>
      <w:r w:rsidRPr="00BB261A">
        <w:rPr>
          <w:rFonts w:ascii="Arial" w:hAnsi="Arial" w:cs="Arial"/>
          <w:bCs/>
          <w:sz w:val="22"/>
          <w:szCs w:val="22"/>
        </w:rPr>
        <w:t>) (1952) vol. 117 (4) pp. 500-44</w:t>
      </w:r>
      <w:r>
        <w:rPr>
          <w:rFonts w:ascii="Arial" w:hAnsi="Arial" w:cs="Arial"/>
          <w:bCs/>
          <w:sz w:val="22"/>
          <w:szCs w:val="22"/>
        </w:rPr>
        <w:t>.</w:t>
      </w:r>
    </w:p>
    <w:p w14:paraId="0620B36C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Videos:</w:t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>
        <w:rPr>
          <w:rFonts w:ascii="Helvetica" w:hAnsi="Helvetica" w:cs="Helvetica"/>
          <w:bCs/>
          <w:sz w:val="22"/>
          <w:szCs w:val="22"/>
        </w:rPr>
        <w:t>lec</w:t>
      </w:r>
      <w:proofErr w:type="spellEnd"/>
      <w:r>
        <w:rPr>
          <w:rFonts w:ascii="Helvetica" w:hAnsi="Helvetica" w:cs="Helvetica"/>
          <w:bCs/>
          <w:sz w:val="22"/>
          <w:szCs w:val="22"/>
        </w:rPr>
        <w:t>)</w:t>
      </w:r>
      <w:r>
        <w:rPr>
          <w:rFonts w:ascii="Helvetica" w:hAnsi="Helvetica" w:cs="Helvetica"/>
          <w:bCs/>
          <w:sz w:val="22"/>
          <w:szCs w:val="22"/>
        </w:rPr>
        <w:tab/>
        <w:t xml:space="preserve">M. Kramer, </w:t>
      </w:r>
      <w:r>
        <w:rPr>
          <w:rFonts w:ascii="Helvetica" w:hAnsi="Helvetica" w:cs="Helvetica"/>
          <w:bCs/>
          <w:i/>
          <w:sz w:val="22"/>
          <w:szCs w:val="22"/>
        </w:rPr>
        <w:t>I</w:t>
      </w:r>
      <w:r w:rsidRPr="00023275">
        <w:rPr>
          <w:rFonts w:ascii="Helvetica" w:hAnsi="Helvetica" w:cs="Helvetica"/>
          <w:bCs/>
          <w:i/>
          <w:sz w:val="22"/>
          <w:szCs w:val="22"/>
        </w:rPr>
        <w:t>ntroduction to the Hodgkin-Huxley neuron</w:t>
      </w:r>
      <w:r>
        <w:rPr>
          <w:rFonts w:ascii="Helvetica" w:hAnsi="Helvetica" w:cs="Helvetica"/>
          <w:bCs/>
          <w:sz w:val="22"/>
          <w:szCs w:val="22"/>
        </w:rPr>
        <w:t xml:space="preserve"> (</w:t>
      </w:r>
      <w:r w:rsidRPr="00AF13D1">
        <w:rPr>
          <w:rFonts w:ascii="Helvetica" w:hAnsi="Helvetica" w:cs="Helvetica"/>
          <w:b/>
          <w:bCs/>
          <w:sz w:val="22"/>
          <w:szCs w:val="22"/>
        </w:rPr>
        <w:t>Neural Spike Train Analysis 5</w:t>
      </w:r>
      <w:r>
        <w:rPr>
          <w:rFonts w:ascii="Helvetica" w:hAnsi="Helvetica" w:cs="Helvetica"/>
          <w:bCs/>
          <w:sz w:val="22"/>
          <w:szCs w:val="22"/>
        </w:rPr>
        <w:t>)</w:t>
      </w:r>
    </w:p>
    <w:p w14:paraId="2F8FE823" w14:textId="77777777" w:rsidR="00B73F15" w:rsidRPr="003046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</w:r>
      <w:r w:rsidRPr="005D5D3F">
        <w:rPr>
          <w:rFonts w:ascii="Helvetica" w:hAnsi="Helvetica" w:cs="Helvetica"/>
          <w:bCs/>
          <w:sz w:val="22"/>
          <w:szCs w:val="22"/>
          <w:u w:val="single"/>
        </w:rPr>
        <w:t>NOTE</w:t>
      </w:r>
      <w:r>
        <w:rPr>
          <w:rFonts w:ascii="Helvetica" w:hAnsi="Helvetica" w:cs="Helvetica"/>
          <w:bCs/>
          <w:sz w:val="22"/>
          <w:szCs w:val="22"/>
        </w:rPr>
        <w:t>: Slides available as PDF on GitHub.</w:t>
      </w:r>
    </w:p>
    <w:p w14:paraId="3EC95F81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MS Mincho" w:eastAsia="MS Mincho" w:hAnsi="MS Mincho" w:cs="MS Mincho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 xml:space="preserve">Link: </w:t>
      </w:r>
      <w:hyperlink r:id="rId10" w:history="1">
        <w:r w:rsidRPr="00E902E6">
          <w:rPr>
            <w:rStyle w:val="Hyperlink"/>
            <w:rFonts w:ascii="Helvetica" w:hAnsi="Helvetica" w:cs="Helvetica"/>
            <w:bCs/>
            <w:sz w:val="22"/>
            <w:szCs w:val="22"/>
          </w:rPr>
          <w:t>https://www.samsi.info/news-and-media/27-jul-drs-m-kramer-and-u-eden-samsi/</w:t>
        </w:r>
      </w:hyperlink>
    </w:p>
    <w:p w14:paraId="4E61BB11" w14:textId="77777777" w:rsidR="00B73F15" w:rsidRPr="00225373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lec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W.</w:t>
      </w:r>
      <w:r>
        <w:rPr>
          <w:rFonts w:ascii="Arial" w:hAnsi="Arial" w:cs="Arial"/>
          <w:bCs/>
          <w:sz w:val="22"/>
          <w:szCs w:val="22"/>
        </w:rPr>
        <w:t xml:space="preserve"> Gerstner, </w:t>
      </w:r>
      <w:r w:rsidRPr="00225373">
        <w:rPr>
          <w:rFonts w:ascii="Arial" w:hAnsi="Arial" w:cs="Arial"/>
          <w:bCs/>
          <w:i/>
          <w:sz w:val="22"/>
          <w:szCs w:val="22"/>
        </w:rPr>
        <w:t>Detailed Neuron Model (a)</w:t>
      </w:r>
    </w:p>
    <w:p w14:paraId="165267E6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ind w:left="144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Link: </w:t>
      </w:r>
      <w:hyperlink r:id="rId11" w:history="1">
        <w:r w:rsidRPr="00E902E6">
          <w:rPr>
            <w:rStyle w:val="Hyperlink"/>
            <w:rFonts w:ascii="Arial" w:hAnsi="Arial" w:cs="Arial"/>
            <w:bCs/>
            <w:sz w:val="22"/>
            <w:szCs w:val="22"/>
          </w:rPr>
          <w:t>http://klewel.com/conferences/epfl-neural-networks/index.php?talkID=4</w:t>
        </w:r>
      </w:hyperlink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7268AB88" w14:textId="77777777" w:rsidR="00B73F15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lec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r w:rsidRPr="00454257">
        <w:rPr>
          <w:rFonts w:ascii="Arial" w:hAnsi="Arial" w:cs="Arial"/>
          <w:bCs/>
          <w:sz w:val="22"/>
          <w:szCs w:val="22"/>
        </w:rPr>
        <w:t>W.</w:t>
      </w:r>
      <w:r>
        <w:rPr>
          <w:rFonts w:ascii="Arial" w:hAnsi="Arial" w:cs="Arial"/>
          <w:bCs/>
          <w:sz w:val="22"/>
          <w:szCs w:val="22"/>
        </w:rPr>
        <w:t xml:space="preserve"> Gerstner, </w:t>
      </w:r>
      <w:r>
        <w:rPr>
          <w:rFonts w:ascii="Arial" w:hAnsi="Arial" w:cs="Arial"/>
          <w:bCs/>
          <w:i/>
          <w:sz w:val="22"/>
          <w:szCs w:val="22"/>
        </w:rPr>
        <w:t>Detailed Neuron Model (b</w:t>
      </w:r>
      <w:r w:rsidRPr="00225373">
        <w:rPr>
          <w:rFonts w:ascii="Arial" w:hAnsi="Arial" w:cs="Arial"/>
          <w:bCs/>
          <w:i/>
          <w:sz w:val="22"/>
          <w:szCs w:val="22"/>
        </w:rPr>
        <w:t>)</w:t>
      </w:r>
    </w:p>
    <w:p w14:paraId="34897D76" w14:textId="77777777" w:rsidR="00B73F15" w:rsidRPr="00225373" w:rsidRDefault="00B73F15" w:rsidP="00B73F1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Link: </w:t>
      </w:r>
      <w:hyperlink r:id="rId12" w:history="1">
        <w:r w:rsidRPr="00E902E6">
          <w:rPr>
            <w:rStyle w:val="Hyperlink"/>
            <w:rFonts w:ascii="Arial" w:hAnsi="Arial" w:cs="Arial"/>
            <w:bCs/>
            <w:sz w:val="22"/>
            <w:szCs w:val="22"/>
          </w:rPr>
          <w:t>http://klewel.com/conferences/epfl-neural-networks/index.php?talkID=5</w:t>
        </w:r>
      </w:hyperlink>
      <w:r>
        <w:rPr>
          <w:rFonts w:ascii="Arial" w:hAnsi="Arial" w:cs="Arial"/>
          <w:bCs/>
          <w:sz w:val="22"/>
          <w:szCs w:val="22"/>
        </w:rPr>
        <w:t xml:space="preserve"> </w:t>
      </w:r>
    </w:p>
    <w:p w14:paraId="5C1D131A" w14:textId="199EF7DA" w:rsidR="00B73F15" w:rsidRDefault="00B73F15" w:rsidP="00B73F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Code: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Helvetica" w:hAnsi="Helvetica" w:cs="Helvetica"/>
          <w:bCs/>
          <w:sz w:val="22"/>
          <w:szCs w:val="22"/>
        </w:rPr>
        <w:tab/>
        <w:t>(</w:t>
      </w:r>
      <w:proofErr w:type="spellStart"/>
      <w:r>
        <w:rPr>
          <w:rFonts w:ascii="Helvetica" w:hAnsi="Helvetica" w:cs="Helvetica"/>
          <w:bCs/>
          <w:sz w:val="22"/>
          <w:szCs w:val="22"/>
        </w:rPr>
        <w:t>pynb</w:t>
      </w:r>
      <w:proofErr w:type="spellEnd"/>
      <w:r>
        <w:rPr>
          <w:rFonts w:ascii="Helvetica" w:hAnsi="Helvetica" w:cs="Helvetica"/>
          <w:bCs/>
          <w:sz w:val="22"/>
          <w:szCs w:val="22"/>
        </w:rPr>
        <w:t xml:space="preserve">) </w:t>
      </w:r>
      <w:hyperlink r:id="rId13" w:tooltip="Hodgkin Huxley Model" w:history="1">
        <w:r w:rsidRPr="00705B6A">
          <w:rPr>
            <w:rStyle w:val="Hyperlink"/>
            <w:rFonts w:ascii="Helvetica" w:hAnsi="Helvetica" w:cs="Helvetica"/>
            <w:bCs/>
            <w:sz w:val="22"/>
            <w:szCs w:val="22"/>
          </w:rPr>
          <w:t>Hodgkin Huxley Model</w:t>
        </w:r>
      </w:hyperlink>
      <w:r>
        <w:rPr>
          <w:rFonts w:ascii="Helvetica" w:hAnsi="Helvetica" w:cs="Helvetica"/>
          <w:bCs/>
          <w:sz w:val="22"/>
          <w:szCs w:val="22"/>
        </w:rPr>
        <w:tab/>
      </w:r>
    </w:p>
    <w:p w14:paraId="5354D4F9" w14:textId="77777777" w:rsidR="00AB0556" w:rsidRDefault="00AB0556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691E2A69" w14:textId="1F83768F" w:rsidR="00B60B9B" w:rsidRPr="0004226A" w:rsidRDefault="00B60B9B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</w:rPr>
      </w:pPr>
      <w:r w:rsidRPr="0004226A">
        <w:rPr>
          <w:rFonts w:ascii="Arial" w:hAnsi="Arial" w:cs="Arial"/>
          <w:b/>
          <w:bCs/>
        </w:rPr>
        <w:lastRenderedPageBreak/>
        <w:t xml:space="preserve">Week </w:t>
      </w:r>
      <w:r w:rsidR="00B73F15">
        <w:rPr>
          <w:rFonts w:ascii="Arial" w:hAnsi="Arial" w:cs="Arial"/>
          <w:b/>
          <w:bCs/>
        </w:rPr>
        <w:t>6</w:t>
      </w:r>
    </w:p>
    <w:p w14:paraId="7F5EF3A2" w14:textId="5FD252A8" w:rsidR="005363F0" w:rsidRPr="005363F0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9: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No class - Columbus Day</w:t>
      </w:r>
      <w:r w:rsidR="00AB0556">
        <w:rPr>
          <w:rFonts w:ascii="Arial" w:hAnsi="Arial" w:cs="Arial"/>
          <w:bCs/>
          <w:sz w:val="22"/>
          <w:szCs w:val="22"/>
        </w:rPr>
        <w:t>, substitute Monday schedule</w:t>
      </w:r>
    </w:p>
    <w:p w14:paraId="318E595A" w14:textId="76B6E2CE" w:rsidR="00B73F15" w:rsidRDefault="00527235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Oct </w:t>
      </w:r>
      <w:r w:rsidR="00B73F15">
        <w:rPr>
          <w:rFonts w:ascii="Arial" w:hAnsi="Arial" w:cs="Arial"/>
          <w:bCs/>
          <w:sz w:val="22"/>
          <w:szCs w:val="22"/>
        </w:rPr>
        <w:t>11:</w:t>
      </w:r>
      <w:r w:rsidR="00B73F15">
        <w:rPr>
          <w:rFonts w:ascii="Arial" w:hAnsi="Arial" w:cs="Arial"/>
          <w:bCs/>
          <w:sz w:val="22"/>
          <w:szCs w:val="22"/>
        </w:rPr>
        <w:tab/>
      </w:r>
      <w:r w:rsidR="00B73F15">
        <w:rPr>
          <w:rFonts w:ascii="Arial" w:hAnsi="Arial" w:cs="Arial"/>
          <w:bCs/>
          <w:sz w:val="22"/>
          <w:szCs w:val="22"/>
        </w:rPr>
        <w:tab/>
      </w:r>
      <w:r w:rsidR="00B73F15" w:rsidRPr="00B73F15">
        <w:rPr>
          <w:rFonts w:ascii="Arial" w:hAnsi="Arial" w:cs="Arial"/>
          <w:bCs/>
          <w:color w:val="FF0000"/>
          <w:sz w:val="22"/>
          <w:szCs w:val="22"/>
        </w:rPr>
        <w:t>Computer challenges: The event-related potential</w:t>
      </w:r>
    </w:p>
    <w:p w14:paraId="2CE98E06" w14:textId="77777777" w:rsidR="005363F0" w:rsidRPr="005D7039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D7039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16FA4DC8" w14:textId="77777777" w:rsidR="005363F0" w:rsidRPr="003B28E7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>(pdf)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2 @ Kramer &amp; Eden, </w:t>
      </w:r>
      <w:r>
        <w:rPr>
          <w:rFonts w:ascii="Arial" w:hAnsi="Arial" w:cs="Arial"/>
          <w:bCs/>
          <w:i/>
          <w:sz w:val="22"/>
          <w:szCs w:val="22"/>
        </w:rPr>
        <w:t>Case studies in neural data analysis</w:t>
      </w:r>
      <w:r>
        <w:rPr>
          <w:rFonts w:ascii="Arial" w:hAnsi="Arial" w:cs="Arial"/>
          <w:bCs/>
          <w:sz w:val="22"/>
          <w:szCs w:val="22"/>
        </w:rPr>
        <w:t>, 2016.</w:t>
      </w:r>
    </w:p>
    <w:p w14:paraId="165D47D4" w14:textId="13995B66" w:rsidR="005363F0" w:rsidRPr="005363F0" w:rsidRDefault="005363F0" w:rsidP="005363F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563C1" w:themeColor="hyperlink"/>
          <w:sz w:val="22"/>
          <w:szCs w:val="22"/>
          <w:u w:val="single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pynb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hyperlink r:id="rId14" w:tooltip="The Event-Related Potential" w:history="1">
        <w:r w:rsidRPr="00705B6A">
          <w:rPr>
            <w:rStyle w:val="Hyperlink"/>
            <w:rFonts w:ascii="Arial" w:hAnsi="Arial" w:cs="Arial"/>
            <w:bCs/>
            <w:sz w:val="22"/>
            <w:szCs w:val="22"/>
          </w:rPr>
          <w:t>The Event-Related Potential</w:t>
        </w:r>
      </w:hyperlink>
    </w:p>
    <w:p w14:paraId="1ABE83ED" w14:textId="77777777" w:rsidR="005363F0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BC87947" w14:textId="24E157CF" w:rsidR="005363F0" w:rsidRPr="005363F0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5363F0">
        <w:rPr>
          <w:rFonts w:ascii="Arial" w:hAnsi="Arial" w:cs="Arial"/>
          <w:b/>
          <w:bCs/>
          <w:sz w:val="22"/>
          <w:szCs w:val="22"/>
        </w:rPr>
        <w:t>Week 7</w:t>
      </w:r>
    </w:p>
    <w:p w14:paraId="462943D4" w14:textId="055AFA77" w:rsidR="005363F0" w:rsidRPr="005363F0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16: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5363F0">
        <w:rPr>
          <w:rFonts w:ascii="Arial" w:hAnsi="Arial" w:cs="Arial"/>
          <w:bCs/>
          <w:color w:val="FF0000"/>
          <w:sz w:val="22"/>
          <w:szCs w:val="22"/>
        </w:rPr>
        <w:t>Class discussion: The power spectrum</w:t>
      </w:r>
    </w:p>
    <w:p w14:paraId="0B509811" w14:textId="78866F12" w:rsidR="00527235" w:rsidRDefault="005363F0" w:rsidP="00C04DA8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Oct </w:t>
      </w:r>
      <w:r w:rsidR="00527235">
        <w:rPr>
          <w:rFonts w:ascii="Arial" w:hAnsi="Arial" w:cs="Arial"/>
          <w:bCs/>
          <w:sz w:val="22"/>
          <w:szCs w:val="22"/>
        </w:rPr>
        <w:t>18</w:t>
      </w:r>
      <w:r w:rsidR="00B60B9B" w:rsidRPr="009F13F8">
        <w:rPr>
          <w:rFonts w:ascii="Arial" w:hAnsi="Arial" w:cs="Arial"/>
          <w:bCs/>
          <w:sz w:val="22"/>
          <w:szCs w:val="22"/>
        </w:rPr>
        <w:t>:</w:t>
      </w:r>
      <w:r w:rsidR="00527235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5363F0">
        <w:rPr>
          <w:rFonts w:ascii="Arial" w:hAnsi="Arial" w:cs="Arial"/>
          <w:bCs/>
          <w:color w:val="FF0000"/>
          <w:sz w:val="22"/>
          <w:szCs w:val="22"/>
        </w:rPr>
        <w:t>Computer challenges</w:t>
      </w:r>
    </w:p>
    <w:p w14:paraId="5C0CFD4F" w14:textId="77777777" w:rsidR="005363F0" w:rsidRPr="005D7039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D7039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795E9424" w14:textId="77777777" w:rsidR="005363F0" w:rsidRPr="003B28E7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 xml:space="preserve">(pdf) 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3 @ Kramer &amp; Eden, </w:t>
      </w:r>
      <w:r>
        <w:rPr>
          <w:rFonts w:ascii="Arial" w:hAnsi="Arial" w:cs="Arial"/>
          <w:bCs/>
          <w:i/>
          <w:sz w:val="22"/>
          <w:szCs w:val="22"/>
        </w:rPr>
        <w:t>Case studies in neural data analysis</w:t>
      </w:r>
      <w:r>
        <w:rPr>
          <w:rFonts w:ascii="Arial" w:hAnsi="Arial" w:cs="Arial"/>
          <w:bCs/>
          <w:sz w:val="22"/>
          <w:szCs w:val="22"/>
        </w:rPr>
        <w:t>, 2016.</w:t>
      </w:r>
    </w:p>
    <w:p w14:paraId="3C661E1E" w14:textId="77777777" w:rsidR="005363F0" w:rsidRDefault="005363F0" w:rsidP="005363F0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 xml:space="preserve">(pdf) 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Kramer,</w:t>
      </w:r>
      <w:r w:rsidRPr="005D7039">
        <w:rPr>
          <w:rFonts w:ascii="Arial" w:hAnsi="Arial" w:cs="Arial"/>
          <w:bCs/>
          <w:sz w:val="22"/>
          <w:szCs w:val="22"/>
        </w:rPr>
        <w:t xml:space="preserve"> SFN </w:t>
      </w:r>
      <w:r>
        <w:rPr>
          <w:rFonts w:ascii="Arial" w:hAnsi="Arial" w:cs="Arial"/>
          <w:bCs/>
          <w:sz w:val="22"/>
          <w:szCs w:val="22"/>
        </w:rPr>
        <w:t>Short Course Document.</w:t>
      </w:r>
      <w:r>
        <w:rPr>
          <w:rFonts w:ascii="Arial" w:hAnsi="Arial" w:cs="Arial"/>
          <w:bCs/>
          <w:sz w:val="22"/>
          <w:szCs w:val="22"/>
        </w:rPr>
        <w:br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  <w:t xml:space="preserve">Chapter 10 @ M. X. Cohen, </w:t>
      </w:r>
      <w:r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Pr="00710271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454257">
        <w:rPr>
          <w:rFonts w:ascii="Arial" w:hAnsi="Arial" w:cs="Arial"/>
          <w:bCs/>
          <w:sz w:val="22"/>
          <w:szCs w:val="22"/>
        </w:rPr>
        <w:t>2014</w:t>
      </w:r>
      <w:r>
        <w:rPr>
          <w:rFonts w:ascii="Arial" w:hAnsi="Arial" w:cs="Arial"/>
          <w:bCs/>
          <w:sz w:val="22"/>
          <w:szCs w:val="22"/>
        </w:rPr>
        <w:t>.</w:t>
      </w:r>
    </w:p>
    <w:p w14:paraId="349E3440" w14:textId="77777777" w:rsidR="005363F0" w:rsidRDefault="005363F0" w:rsidP="005363F0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(pdf) </w:t>
      </w:r>
      <w:r>
        <w:rPr>
          <w:rFonts w:ascii="Arial" w:hAnsi="Arial" w:cs="Arial"/>
          <w:bCs/>
          <w:sz w:val="22"/>
          <w:szCs w:val="22"/>
        </w:rPr>
        <w:tab/>
        <w:t xml:space="preserve">Chapter 11 @ M. X. Cohen, </w:t>
      </w:r>
      <w:r w:rsidRPr="00A57A9A">
        <w:rPr>
          <w:rFonts w:ascii="Arial" w:hAnsi="Arial" w:cs="Arial"/>
          <w:bCs/>
          <w:i/>
          <w:sz w:val="22"/>
          <w:szCs w:val="22"/>
        </w:rPr>
        <w:t>Analyzing neural time series data</w:t>
      </w:r>
      <w:r w:rsidRPr="00710271">
        <w:rPr>
          <w:rFonts w:ascii="Arial" w:hAnsi="Arial" w:cs="Arial"/>
          <w:bCs/>
          <w:sz w:val="22"/>
          <w:szCs w:val="22"/>
        </w:rPr>
        <w:t>,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Pr="00454257">
        <w:rPr>
          <w:rFonts w:ascii="Arial" w:hAnsi="Arial" w:cs="Arial"/>
          <w:bCs/>
          <w:sz w:val="22"/>
          <w:szCs w:val="22"/>
        </w:rPr>
        <w:t>2014</w:t>
      </w:r>
      <w:r>
        <w:rPr>
          <w:rFonts w:ascii="Arial" w:hAnsi="Arial" w:cs="Arial"/>
          <w:bCs/>
          <w:sz w:val="22"/>
          <w:szCs w:val="22"/>
        </w:rPr>
        <w:t>.</w:t>
      </w:r>
    </w:p>
    <w:p w14:paraId="34473C70" w14:textId="77777777" w:rsidR="005363F0" w:rsidRDefault="005363F0" w:rsidP="005363F0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(lib) </w:t>
      </w:r>
      <w:r>
        <w:rPr>
          <w:rFonts w:ascii="Arial" w:hAnsi="Arial" w:cs="Arial"/>
          <w:bCs/>
          <w:sz w:val="22"/>
          <w:szCs w:val="22"/>
        </w:rPr>
        <w:tab/>
      </w:r>
      <w:r w:rsidRPr="00A57A9A">
        <w:rPr>
          <w:rFonts w:ascii="Arial" w:hAnsi="Arial" w:cs="Arial"/>
          <w:b/>
          <w:bCs/>
          <w:sz w:val="22"/>
          <w:szCs w:val="22"/>
        </w:rPr>
        <w:t>Advanced</w:t>
      </w:r>
      <w:r>
        <w:rPr>
          <w:rFonts w:ascii="Arial" w:hAnsi="Arial" w:cs="Arial"/>
          <w:bCs/>
          <w:sz w:val="22"/>
          <w:szCs w:val="22"/>
        </w:rPr>
        <w:t xml:space="preserve">: Chapter 4 @ Percival &amp; Walden, </w:t>
      </w:r>
      <w:r w:rsidRPr="00A57A9A">
        <w:rPr>
          <w:rFonts w:ascii="Arial" w:hAnsi="Arial" w:cs="Arial"/>
          <w:bCs/>
          <w:i/>
          <w:sz w:val="22"/>
          <w:szCs w:val="22"/>
        </w:rPr>
        <w:t>Spectral Analysis for Physical Applications</w:t>
      </w:r>
      <w:r>
        <w:rPr>
          <w:rFonts w:ascii="Arial" w:hAnsi="Arial" w:cs="Arial"/>
          <w:bCs/>
          <w:i/>
          <w:sz w:val="22"/>
          <w:szCs w:val="22"/>
        </w:rPr>
        <w:t>.</w:t>
      </w:r>
    </w:p>
    <w:p w14:paraId="541CE3F0" w14:textId="6E1473B7" w:rsidR="00823934" w:rsidRDefault="005363F0" w:rsidP="005363F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pynb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)  </w:t>
      </w:r>
      <w:hyperlink r:id="rId15" w:tooltip="Analysis of Rhythmic Activity in the Scalp EEG" w:history="1">
        <w:r w:rsidRPr="00E17083">
          <w:rPr>
            <w:rStyle w:val="Hyperlink"/>
            <w:rFonts w:ascii="Arial" w:hAnsi="Arial" w:cs="Arial"/>
            <w:bCs/>
            <w:sz w:val="22"/>
            <w:szCs w:val="22"/>
          </w:rPr>
          <w:t>Analysis of Rhythmic Activity in the Scalp EEG</w:t>
        </w:r>
      </w:hyperlink>
      <w:r w:rsidR="003F79C5" w:rsidRPr="00823934">
        <w:rPr>
          <w:rFonts w:ascii="Arial" w:hAnsi="Arial" w:cs="Arial"/>
          <w:bCs/>
          <w:sz w:val="22"/>
          <w:szCs w:val="22"/>
        </w:rPr>
        <w:br/>
      </w:r>
      <w:r w:rsidR="003F79C5" w:rsidRPr="00823934">
        <w:rPr>
          <w:rFonts w:ascii="Arial" w:hAnsi="Arial" w:cs="Arial"/>
          <w:bCs/>
          <w:sz w:val="22"/>
          <w:szCs w:val="22"/>
        </w:rPr>
        <w:br/>
      </w:r>
    </w:p>
    <w:p w14:paraId="0558D9DB" w14:textId="77777777" w:rsidR="00823934" w:rsidRDefault="00823934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br w:type="page"/>
      </w:r>
    </w:p>
    <w:p w14:paraId="4B8ADE67" w14:textId="485A87E9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10101"/>
          <w:sz w:val="48"/>
          <w:szCs w:val="48"/>
        </w:rPr>
      </w:pPr>
      <w:r>
        <w:rPr>
          <w:rFonts w:ascii="Arial" w:hAnsi="Arial" w:cs="Arial"/>
          <w:b/>
          <w:bCs/>
          <w:color w:val="010101"/>
        </w:rPr>
        <w:lastRenderedPageBreak/>
        <w:t xml:space="preserve">MA666: </w:t>
      </w:r>
      <w:r w:rsidR="00926919">
        <w:rPr>
          <w:rFonts w:ascii="Arial" w:hAnsi="Arial" w:cs="Arial"/>
          <w:b/>
          <w:bCs/>
          <w:color w:val="010101"/>
        </w:rPr>
        <w:tab/>
      </w:r>
      <w:r w:rsidR="00926919">
        <w:rPr>
          <w:rFonts w:ascii="Arial" w:hAnsi="Arial" w:cs="Arial"/>
          <w:b/>
          <w:bCs/>
          <w:color w:val="010101"/>
        </w:rPr>
        <w:tab/>
      </w:r>
      <w:r>
        <w:rPr>
          <w:rFonts w:ascii="Arial" w:hAnsi="Arial" w:cs="Arial"/>
          <w:b/>
          <w:bCs/>
          <w:color w:val="010101"/>
        </w:rPr>
        <w:t>Advanced Modeling and Data Analysis in Neuroscience</w:t>
      </w:r>
      <w:r>
        <w:rPr>
          <w:rFonts w:ascii="MS Mincho" w:eastAsia="MS Mincho" w:hAnsi="MS Mincho" w:cs="MS Mincho"/>
          <w:b/>
          <w:bCs/>
        </w:rPr>
        <w:t> </w:t>
      </w:r>
      <w:r>
        <w:rPr>
          <w:rFonts w:ascii="Arial" w:hAnsi="Arial" w:cs="Arial"/>
          <w:b/>
          <w:bCs/>
          <w:color w:val="010101"/>
        </w:rPr>
        <w:t>(Fall 2016)</w:t>
      </w:r>
    </w:p>
    <w:p w14:paraId="298304FD" w14:textId="4AB4241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Instructor: 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Mark Kramer (mak@</w:t>
      </w:r>
      <w:r w:rsidR="00044904">
        <w:rPr>
          <w:rFonts w:ascii="Arial" w:hAnsi="Arial" w:cs="Arial"/>
          <w:bCs/>
          <w:sz w:val="22"/>
          <w:szCs w:val="22"/>
        </w:rPr>
        <w:t>math.</w:t>
      </w:r>
      <w:r w:rsidRPr="0012460B">
        <w:rPr>
          <w:rFonts w:ascii="Arial" w:hAnsi="Arial" w:cs="Arial"/>
          <w:bCs/>
          <w:sz w:val="22"/>
          <w:szCs w:val="22"/>
        </w:rPr>
        <w:t>bu.edu)</w:t>
      </w:r>
    </w:p>
    <w:p w14:paraId="22632325" w14:textId="64ED899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Hours: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823934">
        <w:rPr>
          <w:rFonts w:ascii="Arial" w:hAnsi="Arial" w:cs="Arial"/>
          <w:bCs/>
          <w:sz w:val="22"/>
          <w:szCs w:val="22"/>
        </w:rPr>
        <w:t>October 23, 2018</w:t>
      </w:r>
      <w:r w:rsidRPr="0012460B">
        <w:rPr>
          <w:rFonts w:ascii="Arial" w:hAnsi="Arial" w:cs="Arial"/>
          <w:bCs/>
          <w:sz w:val="22"/>
          <w:szCs w:val="22"/>
        </w:rPr>
        <w:t xml:space="preserve"> </w:t>
      </w:r>
      <w:r w:rsidR="00926919">
        <w:rPr>
          <w:rFonts w:ascii="Arial" w:hAnsi="Arial" w:cs="Arial"/>
          <w:bCs/>
          <w:sz w:val="22"/>
          <w:szCs w:val="22"/>
        </w:rPr>
        <w:t>–</w:t>
      </w:r>
      <w:r w:rsidRPr="0012460B">
        <w:rPr>
          <w:rFonts w:ascii="Arial" w:hAnsi="Arial" w:cs="Arial"/>
          <w:bCs/>
          <w:sz w:val="22"/>
          <w:szCs w:val="22"/>
        </w:rPr>
        <w:t xml:space="preserve"> </w:t>
      </w:r>
      <w:r w:rsidR="00823934">
        <w:rPr>
          <w:rFonts w:ascii="Arial" w:hAnsi="Arial" w:cs="Arial"/>
          <w:bCs/>
          <w:sz w:val="22"/>
          <w:szCs w:val="22"/>
        </w:rPr>
        <w:t>December 11, 2018</w:t>
      </w:r>
      <w:r w:rsidR="008D3A58">
        <w:rPr>
          <w:rFonts w:ascii="Arial" w:hAnsi="Arial" w:cs="Arial"/>
          <w:bCs/>
          <w:sz w:val="22"/>
          <w:szCs w:val="22"/>
        </w:rPr>
        <w:t xml:space="preserve"> [7</w:t>
      </w:r>
      <w:r w:rsidRPr="0012460B">
        <w:rPr>
          <w:rFonts w:ascii="Arial" w:hAnsi="Arial" w:cs="Arial"/>
          <w:bCs/>
          <w:sz w:val="22"/>
          <w:szCs w:val="22"/>
        </w:rPr>
        <w:t xml:space="preserve"> weeks]</w:t>
      </w:r>
    </w:p>
    <w:p w14:paraId="504815FC" w14:textId="202CB041" w:rsidR="007A4529" w:rsidRPr="0004226A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                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04226A">
        <w:rPr>
          <w:rFonts w:ascii="Arial" w:hAnsi="Arial" w:cs="Arial"/>
          <w:bCs/>
          <w:sz w:val="22"/>
          <w:szCs w:val="22"/>
        </w:rPr>
        <w:t>Tuesday &amp; Thursday, 12:30-</w:t>
      </w:r>
      <w:r w:rsidR="00823934">
        <w:rPr>
          <w:rFonts w:ascii="Arial" w:hAnsi="Arial" w:cs="Arial"/>
          <w:bCs/>
          <w:sz w:val="22"/>
          <w:szCs w:val="22"/>
        </w:rPr>
        <w:t>1:45</w:t>
      </w:r>
      <w:r w:rsidRPr="0004226A">
        <w:rPr>
          <w:rFonts w:ascii="Arial" w:hAnsi="Arial" w:cs="Arial"/>
          <w:bCs/>
          <w:sz w:val="22"/>
          <w:szCs w:val="22"/>
        </w:rPr>
        <w:t xml:space="preserve"> PM, CAS </w:t>
      </w:r>
      <w:r w:rsidR="00823934">
        <w:rPr>
          <w:rFonts w:ascii="Arial" w:hAnsi="Arial" w:cs="Arial"/>
          <w:bCs/>
          <w:sz w:val="22"/>
          <w:szCs w:val="22"/>
        </w:rPr>
        <w:t>B25B</w:t>
      </w:r>
    </w:p>
    <w:p w14:paraId="788052B0" w14:textId="24F9DE4E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Office Hours: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B27855">
        <w:rPr>
          <w:rFonts w:ascii="Arial" w:hAnsi="Arial" w:cs="Arial"/>
          <w:bCs/>
          <w:sz w:val="22"/>
          <w:szCs w:val="22"/>
        </w:rPr>
        <w:t>Math &amp; Stats Room 224</w:t>
      </w:r>
      <w:r w:rsidRPr="0012460B">
        <w:rPr>
          <w:rFonts w:ascii="Arial" w:hAnsi="Arial" w:cs="Arial"/>
          <w:bCs/>
          <w:sz w:val="22"/>
          <w:szCs w:val="22"/>
        </w:rPr>
        <w:t xml:space="preserve"> by appointment</w:t>
      </w:r>
    </w:p>
    <w:p w14:paraId="6DF12A96" w14:textId="77777777" w:rsidR="007A4529" w:rsidRDefault="007A4529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Textbook:        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None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7FBB80C" w14:textId="551EFB03" w:rsidR="007A4529" w:rsidRPr="00B27855" w:rsidRDefault="007A4529" w:rsidP="00B27855">
      <w:pPr>
        <w:widowControl w:val="0"/>
        <w:tabs>
          <w:tab w:val="left" w:pos="4184"/>
        </w:tabs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Course Website:       </w:t>
      </w:r>
      <w:r w:rsidR="00B27855" w:rsidRPr="003B0199">
        <w:rPr>
          <w:rFonts w:ascii="Arial" w:hAnsi="Arial" w:cs="Arial"/>
          <w:bCs/>
          <w:sz w:val="22"/>
          <w:szCs w:val="22"/>
        </w:rPr>
        <w:t>https://github.com/Mark-Kramer/BU-MA665-MA666</w:t>
      </w:r>
      <w:r w:rsidR="00B27855" w:rsidRPr="006F03A1">
        <w:rPr>
          <w:rFonts w:ascii="Arial" w:hAnsi="Arial" w:cs="Arial"/>
          <w:bCs/>
          <w:sz w:val="22"/>
          <w:szCs w:val="22"/>
        </w:rPr>
        <w:tab/>
      </w:r>
    </w:p>
    <w:p w14:paraId="6ED0926D" w14:textId="77777777" w:rsidR="007A4529" w:rsidRPr="0012460B" w:rsidRDefault="007A4529" w:rsidP="00044904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  <w:sz w:val="22"/>
          <w:szCs w:val="22"/>
        </w:rPr>
        <w:t xml:space="preserve">Prerequisites:       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12460B">
        <w:rPr>
          <w:rFonts w:ascii="Arial" w:hAnsi="Arial" w:cs="Arial"/>
          <w:bCs/>
          <w:sz w:val="22"/>
          <w:szCs w:val="22"/>
        </w:rPr>
        <w:t>Graduate standing or consent of instructor.</w:t>
      </w:r>
    </w:p>
    <w:p w14:paraId="6C042B23" w14:textId="77777777" w:rsidR="0004226A" w:rsidRDefault="0004226A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sz w:val="22"/>
          <w:szCs w:val="22"/>
        </w:rPr>
      </w:pPr>
    </w:p>
    <w:p w14:paraId="11D5CEBC" w14:textId="77777777" w:rsidR="00926919" w:rsidRPr="00677C2E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goals</w:t>
      </w:r>
    </w:p>
    <w:p w14:paraId="546BB087" w14:textId="07B7EB82" w:rsidR="00926919" w:rsidRPr="00926919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C55B1">
        <w:rPr>
          <w:rFonts w:ascii="Arial" w:hAnsi="Arial" w:cs="Arial"/>
          <w:bCs/>
          <w:sz w:val="22"/>
          <w:szCs w:val="22"/>
        </w:rPr>
        <w:t xml:space="preserve">The 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goal </w:t>
      </w:r>
      <w:r w:rsidRPr="005C55B1">
        <w:rPr>
          <w:rFonts w:ascii="Arial" w:hAnsi="Arial" w:cs="Arial"/>
          <w:bCs/>
          <w:sz w:val="22"/>
          <w:szCs w:val="22"/>
        </w:rPr>
        <w:t xml:space="preserve">of this course </w:t>
      </w:r>
      <w:r w:rsidR="00B27855" w:rsidRPr="005C55B1">
        <w:rPr>
          <w:rFonts w:ascii="Arial" w:hAnsi="Arial" w:cs="Arial"/>
          <w:bCs/>
          <w:sz w:val="22"/>
          <w:szCs w:val="22"/>
        </w:rPr>
        <w:t>is further study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topic</w:t>
      </w:r>
      <w:r w:rsidR="00B27855" w:rsidRPr="005C55B1">
        <w:rPr>
          <w:rFonts w:ascii="Arial" w:hAnsi="Arial" w:cs="Arial"/>
          <w:bCs/>
          <w:sz w:val="22"/>
          <w:szCs w:val="22"/>
        </w:rPr>
        <w:t>s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</w:t>
      </w:r>
      <w:r w:rsidRPr="005C55B1">
        <w:rPr>
          <w:rFonts w:ascii="Arial" w:hAnsi="Arial" w:cs="Arial"/>
          <w:bCs/>
          <w:sz w:val="22"/>
          <w:szCs w:val="22"/>
        </w:rPr>
        <w:t>in computational neuroscience</w:t>
      </w:r>
      <w:r w:rsidR="00396B8D" w:rsidRPr="005C55B1">
        <w:rPr>
          <w:rFonts w:ascii="Arial" w:hAnsi="Arial" w:cs="Arial"/>
          <w:bCs/>
          <w:sz w:val="22"/>
          <w:szCs w:val="22"/>
        </w:rPr>
        <w:t xml:space="preserve">. 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The typical format of this course will be lecture on Tuesday, and computer lab on Thursday. We will continue to focus on </w:t>
      </w:r>
      <w:r w:rsidRPr="005C55B1">
        <w:rPr>
          <w:rFonts w:ascii="Arial" w:hAnsi="Arial" w:cs="Arial"/>
          <w:bCs/>
          <w:sz w:val="22"/>
          <w:szCs w:val="22"/>
        </w:rPr>
        <w:t>three</w:t>
      </w:r>
      <w:r w:rsidR="00B60B9B" w:rsidRPr="005C55B1">
        <w:rPr>
          <w:rFonts w:ascii="Arial" w:hAnsi="Arial" w:cs="Arial"/>
          <w:bCs/>
          <w:sz w:val="22"/>
          <w:szCs w:val="22"/>
        </w:rPr>
        <w:t xml:space="preserve"> broad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 areas of computational neuroscience</w:t>
      </w:r>
      <w:r w:rsidR="00B60B9B" w:rsidRPr="005C55B1">
        <w:rPr>
          <w:rFonts w:ascii="Arial" w:hAnsi="Arial" w:cs="Arial"/>
          <w:bCs/>
          <w:sz w:val="22"/>
          <w:szCs w:val="22"/>
        </w:rPr>
        <w:t>: (1)</w:t>
      </w:r>
      <w:r w:rsidRPr="005C55B1">
        <w:rPr>
          <w:rFonts w:ascii="Arial" w:hAnsi="Arial" w:cs="Arial"/>
          <w:bCs/>
          <w:sz w:val="22"/>
          <w:szCs w:val="22"/>
        </w:rPr>
        <w:t xml:space="preserve"> computer programming, (2) data analysis, (3</w:t>
      </w:r>
      <w:r w:rsidR="00B60B9B" w:rsidRPr="005C55B1">
        <w:rPr>
          <w:rFonts w:ascii="Arial" w:hAnsi="Arial" w:cs="Arial"/>
          <w:bCs/>
          <w:sz w:val="22"/>
          <w:szCs w:val="22"/>
        </w:rPr>
        <w:t>) modeling. You</w:t>
      </w:r>
      <w:r w:rsidR="00B27855" w:rsidRPr="005C55B1">
        <w:rPr>
          <w:rFonts w:ascii="Arial" w:hAnsi="Arial" w:cs="Arial"/>
          <w:bCs/>
          <w:sz w:val="22"/>
          <w:szCs w:val="22"/>
        </w:rPr>
        <w:t xml:space="preserve"> are encouraged to continue working in </w:t>
      </w:r>
      <w:r w:rsidRPr="005C55B1">
        <w:rPr>
          <w:rFonts w:ascii="Arial" w:hAnsi="Arial" w:cs="Arial"/>
          <w:bCs/>
          <w:sz w:val="22"/>
          <w:szCs w:val="22"/>
        </w:rPr>
        <w:t>team</w:t>
      </w:r>
      <w:r w:rsidR="00B27855" w:rsidRPr="005C55B1">
        <w:rPr>
          <w:rFonts w:ascii="Arial" w:hAnsi="Arial" w:cs="Arial"/>
          <w:bCs/>
          <w:sz w:val="22"/>
          <w:szCs w:val="22"/>
        </w:rPr>
        <w:t>s</w:t>
      </w:r>
      <w:r w:rsidRPr="005C55B1">
        <w:rPr>
          <w:rFonts w:ascii="Arial" w:hAnsi="Arial" w:cs="Arial"/>
          <w:bCs/>
          <w:sz w:val="22"/>
          <w:szCs w:val="22"/>
        </w:rPr>
        <w:t>.</w:t>
      </w:r>
    </w:p>
    <w:p w14:paraId="4260027C" w14:textId="77777777" w:rsidR="00926919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93A1338" w14:textId="77777777" w:rsidR="00926919" w:rsidRPr="00677C2E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</w:rPr>
      </w:pPr>
      <w:r w:rsidRPr="00677C2E">
        <w:rPr>
          <w:rFonts w:ascii="Arial" w:hAnsi="Arial" w:cs="Arial"/>
          <w:b/>
          <w:bCs/>
        </w:rPr>
        <w:t>Course requirements</w:t>
      </w:r>
    </w:p>
    <w:p w14:paraId="02671C2A" w14:textId="40E430CA" w:rsidR="00B60B9B" w:rsidRDefault="00926919" w:rsidP="0092691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The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main requirement</w:t>
      </w:r>
      <w:r w:rsidRPr="00677C2E">
        <w:rPr>
          <w:rFonts w:ascii="Arial" w:hAnsi="Arial" w:cs="Arial"/>
          <w:bCs/>
          <w:sz w:val="22"/>
          <w:szCs w:val="22"/>
        </w:rPr>
        <w:t xml:space="preserve"> </w:t>
      </w:r>
      <w:r>
        <w:rPr>
          <w:rFonts w:ascii="Arial" w:hAnsi="Arial" w:cs="Arial"/>
          <w:bCs/>
          <w:sz w:val="22"/>
          <w:szCs w:val="22"/>
        </w:rPr>
        <w:t>in this course is e</w:t>
      </w:r>
      <w:r w:rsidRPr="00677C2E">
        <w:rPr>
          <w:rFonts w:ascii="Arial" w:hAnsi="Arial" w:cs="Arial"/>
          <w:bCs/>
          <w:sz w:val="22"/>
          <w:szCs w:val="22"/>
        </w:rPr>
        <w:t>ffort. I expect your full effort during our course meetings, and outside of the course, to meet the course objectives</w:t>
      </w:r>
      <w:r>
        <w:rPr>
          <w:rFonts w:ascii="Arial" w:hAnsi="Arial" w:cs="Arial"/>
          <w:bCs/>
          <w:sz w:val="22"/>
          <w:szCs w:val="22"/>
        </w:rPr>
        <w:t xml:space="preserve">. As part of this course, you </w:t>
      </w:r>
      <w:r w:rsidR="00B27855">
        <w:rPr>
          <w:rFonts w:ascii="Arial" w:hAnsi="Arial" w:cs="Arial"/>
          <w:bCs/>
          <w:sz w:val="22"/>
          <w:szCs w:val="22"/>
        </w:rPr>
        <w:t>may</w:t>
      </w:r>
      <w:r>
        <w:rPr>
          <w:rFonts w:ascii="Arial" w:hAnsi="Arial" w:cs="Arial"/>
          <w:bCs/>
          <w:sz w:val="22"/>
          <w:szCs w:val="22"/>
        </w:rPr>
        <w:t xml:space="preserve"> work together in teams of </w:t>
      </w:r>
      <w:r w:rsidR="00396B8D">
        <w:rPr>
          <w:rFonts w:ascii="Arial" w:hAnsi="Arial" w:cs="Arial"/>
          <w:bCs/>
          <w:sz w:val="22"/>
          <w:szCs w:val="22"/>
        </w:rPr>
        <w:t>2-</w:t>
      </w:r>
      <w:r w:rsidR="00454FAB">
        <w:rPr>
          <w:rFonts w:ascii="Arial" w:hAnsi="Arial" w:cs="Arial"/>
          <w:bCs/>
          <w:sz w:val="22"/>
          <w:szCs w:val="22"/>
        </w:rPr>
        <w:t>4</w:t>
      </w:r>
      <w:r>
        <w:rPr>
          <w:rFonts w:ascii="Arial" w:hAnsi="Arial" w:cs="Arial"/>
          <w:bCs/>
          <w:sz w:val="22"/>
          <w:szCs w:val="22"/>
        </w:rPr>
        <w:t xml:space="preserve">. You will work with your team to </w:t>
      </w:r>
      <w:r w:rsidR="00B27855">
        <w:rPr>
          <w:rFonts w:ascii="Arial" w:hAnsi="Arial" w:cs="Arial"/>
          <w:bCs/>
          <w:sz w:val="22"/>
          <w:szCs w:val="22"/>
        </w:rPr>
        <w:t xml:space="preserve">complete assignments related to the </w:t>
      </w:r>
      <w:r>
        <w:rPr>
          <w:rFonts w:ascii="Arial" w:hAnsi="Arial" w:cs="Arial"/>
          <w:bCs/>
          <w:sz w:val="22"/>
          <w:szCs w:val="22"/>
        </w:rPr>
        <w:t>topic</w:t>
      </w:r>
      <w:r w:rsidR="00B27855">
        <w:rPr>
          <w:rFonts w:ascii="Arial" w:hAnsi="Arial" w:cs="Arial"/>
          <w:bCs/>
          <w:sz w:val="22"/>
          <w:szCs w:val="22"/>
        </w:rPr>
        <w:t>s</w:t>
      </w:r>
      <w:r>
        <w:rPr>
          <w:rFonts w:ascii="Arial" w:hAnsi="Arial" w:cs="Arial"/>
          <w:bCs/>
          <w:sz w:val="22"/>
          <w:szCs w:val="22"/>
        </w:rPr>
        <w:t xml:space="preserve"> in computational neuroscience </w:t>
      </w:r>
    </w:p>
    <w:p w14:paraId="0F1E1650" w14:textId="77777777" w:rsidR="00B27855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0320298" w14:textId="77777777" w:rsidR="00B27855" w:rsidRPr="00B27855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27855">
        <w:rPr>
          <w:rFonts w:ascii="Arial" w:hAnsi="Arial" w:cs="Arial"/>
          <w:b/>
          <w:bCs/>
          <w:sz w:val="22"/>
          <w:szCs w:val="22"/>
        </w:rPr>
        <w:t xml:space="preserve">Grades </w:t>
      </w:r>
    </w:p>
    <w:p w14:paraId="299A56DD" w14:textId="4BD71F7E" w:rsidR="00B27855" w:rsidRPr="00B27855" w:rsidRDefault="00B27855" w:rsidP="00B2785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B27855">
        <w:rPr>
          <w:rFonts w:ascii="Arial" w:hAnsi="Arial" w:cs="Arial"/>
          <w:bCs/>
          <w:sz w:val="22"/>
          <w:szCs w:val="22"/>
        </w:rPr>
        <w:t xml:space="preserve">To earn an “A”, the general requirements are: attend lectures and labs, </w:t>
      </w:r>
      <w:r>
        <w:rPr>
          <w:rFonts w:ascii="Arial" w:hAnsi="Arial" w:cs="Arial"/>
          <w:bCs/>
          <w:sz w:val="22"/>
          <w:szCs w:val="22"/>
        </w:rPr>
        <w:t>complete all as</w:t>
      </w:r>
      <w:r w:rsidRPr="00B27855">
        <w:rPr>
          <w:rFonts w:ascii="Arial" w:hAnsi="Arial" w:cs="Arial"/>
          <w:bCs/>
          <w:sz w:val="22"/>
          <w:szCs w:val="22"/>
        </w:rPr>
        <w:t xml:space="preserve">signed challenge problems; provide feedback on </w:t>
      </w:r>
      <w:r>
        <w:rPr>
          <w:rFonts w:ascii="Arial" w:hAnsi="Arial" w:cs="Arial"/>
          <w:bCs/>
          <w:sz w:val="22"/>
          <w:szCs w:val="22"/>
        </w:rPr>
        <w:t>the GitHub repository.</w:t>
      </w:r>
    </w:p>
    <w:p w14:paraId="69F5BADE" w14:textId="77777777" w:rsidR="00B27855" w:rsidRDefault="00B27855" w:rsidP="00044904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63DF36DB" w14:textId="4041E9F2" w:rsidR="00B27855" w:rsidRPr="00044904" w:rsidRDefault="00B27855" w:rsidP="00B27855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044904">
        <w:rPr>
          <w:rFonts w:ascii="Arial" w:hAnsi="Arial" w:cs="Arial"/>
          <w:b/>
          <w:bCs/>
        </w:rPr>
        <w:t>Schedule</w:t>
      </w:r>
      <w:r w:rsidR="00343E43">
        <w:rPr>
          <w:rFonts w:ascii="Arial" w:hAnsi="Arial" w:cs="Arial"/>
          <w:b/>
          <w:bCs/>
        </w:rPr>
        <w:t xml:space="preserve"> (tentative)</w:t>
      </w:r>
    </w:p>
    <w:p w14:paraId="310DF821" w14:textId="77777777" w:rsidR="00166FE9" w:rsidRDefault="00166FE9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8</w:t>
      </w:r>
    </w:p>
    <w:p w14:paraId="007E9244" w14:textId="7BF62C74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Oct 23: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Class discussion: coherence</w:t>
      </w:r>
    </w:p>
    <w:p w14:paraId="5C75EEA2" w14:textId="66E269AD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Oct 25: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C62EC0"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Dr. </w:t>
      </w:r>
      <w:r w:rsidR="009802B9"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Eric </w:t>
      </w:r>
      <w:proofErr w:type="spellStart"/>
      <w:r w:rsidR="009802B9" w:rsidRPr="00F32365">
        <w:rPr>
          <w:rFonts w:ascii="Arial" w:hAnsi="Arial" w:cs="Arial"/>
          <w:bCs/>
          <w:color w:val="000000" w:themeColor="text1"/>
          <w:sz w:val="22"/>
          <w:szCs w:val="22"/>
        </w:rPr>
        <w:t>Denovellis</w:t>
      </w:r>
      <w:proofErr w:type="spellEnd"/>
      <w:r w:rsidR="00C62EC0"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: Best programming practices. </w:t>
      </w:r>
    </w:p>
    <w:p w14:paraId="7EB0E8C1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color w:val="000000" w:themeColor="text1"/>
          <w:sz w:val="22"/>
          <w:szCs w:val="22"/>
          <w:u w:val="single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  <w:u w:val="single"/>
        </w:rPr>
        <w:t>Materials</w:t>
      </w:r>
    </w:p>
    <w:p w14:paraId="63DE2FE5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>Readings:</w:t>
      </w: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ab/>
        <w:t xml:space="preserve">(pdf) 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Chapter 5 @ Kramer &amp; Eden, </w:t>
      </w:r>
      <w:r w:rsidRPr="00F32365">
        <w:rPr>
          <w:rFonts w:ascii="Arial" w:hAnsi="Arial" w:cs="Arial"/>
          <w:bCs/>
          <w:i/>
          <w:color w:val="000000" w:themeColor="text1"/>
          <w:sz w:val="22"/>
          <w:szCs w:val="22"/>
        </w:rPr>
        <w:t>Case studies in neural data analysis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 2016.</w:t>
      </w:r>
    </w:p>
    <w:p w14:paraId="5DE040BA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 xml:space="preserve"> </w:t>
      </w: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ab/>
      </w: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ab/>
        <w:t xml:space="preserve">(pdf) 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Kramer, SFN Short Course Document.</w:t>
      </w:r>
    </w:p>
    <w:p w14:paraId="7F2005EB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(pdf) Chapter 25 @ M. X. Cohen, </w:t>
      </w:r>
      <w:r w:rsidRPr="00F32365">
        <w:rPr>
          <w:rFonts w:ascii="Arial" w:hAnsi="Arial" w:cs="Arial"/>
          <w:bCs/>
          <w:i/>
          <w:color w:val="000000" w:themeColor="text1"/>
          <w:sz w:val="22"/>
          <w:szCs w:val="22"/>
        </w:rPr>
        <w:t>Analyzing neural time series data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</w:t>
      </w:r>
      <w:r w:rsidRPr="00F3236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2014.</w:t>
      </w:r>
    </w:p>
    <w:p w14:paraId="0A900D39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(pdf) Chapter 26 @ M. X. Cohen, </w:t>
      </w:r>
      <w:r w:rsidRPr="00F32365">
        <w:rPr>
          <w:rFonts w:ascii="Arial" w:hAnsi="Arial" w:cs="Arial"/>
          <w:bCs/>
          <w:i/>
          <w:color w:val="000000" w:themeColor="text1"/>
          <w:sz w:val="22"/>
          <w:szCs w:val="22"/>
        </w:rPr>
        <w:t>Analyzing neural time series data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</w:t>
      </w:r>
      <w:r w:rsidRPr="00F32365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2014.</w:t>
      </w:r>
    </w:p>
    <w:p w14:paraId="5357F921" w14:textId="77777777" w:rsidR="00C23653" w:rsidRPr="00F32365" w:rsidRDefault="00C23653" w:rsidP="00C2365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Tutorial: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  <w:t>(</w:t>
      </w:r>
      <w:proofErr w:type="spellStart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pynb</w:t>
      </w:r>
      <w:proofErr w:type="spellEnd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) </w:t>
      </w:r>
      <w:hyperlink r:id="rId16" w:history="1">
        <w:r w:rsidRPr="00F32365">
          <w:rPr>
            <w:rStyle w:val="Hyperlink"/>
            <w:rFonts w:ascii="Arial" w:hAnsi="Arial" w:cs="Arial"/>
            <w:bCs/>
            <w:color w:val="000000" w:themeColor="text1"/>
            <w:sz w:val="22"/>
            <w:szCs w:val="22"/>
          </w:rPr>
          <w:t>Analysis of Coupled Rhythms</w:t>
        </w:r>
      </w:hyperlink>
    </w:p>
    <w:p w14:paraId="4FBFFF3C" w14:textId="77777777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</w:p>
    <w:p w14:paraId="58ED8520" w14:textId="2B18EFCC" w:rsidR="00C23653" w:rsidRPr="00F32365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/>
          <w:bCs/>
          <w:color w:val="000000" w:themeColor="text1"/>
          <w:sz w:val="22"/>
          <w:szCs w:val="22"/>
        </w:rPr>
        <w:t>Week 9</w:t>
      </w:r>
    </w:p>
    <w:p w14:paraId="18B972DE" w14:textId="713D86F6" w:rsidR="00166FE9" w:rsidRPr="00F32365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Oct 30</w:t>
      </w:r>
      <w:r w:rsidR="00166FE9" w:rsidRPr="00F32365">
        <w:rPr>
          <w:rFonts w:ascii="Arial" w:hAnsi="Arial" w:cs="Arial"/>
          <w:bCs/>
          <w:color w:val="000000" w:themeColor="text1"/>
          <w:sz w:val="22"/>
          <w:szCs w:val="22"/>
        </w:rPr>
        <w:t>:</w:t>
      </w:r>
      <w:r w:rsidR="00497737"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FC28DC"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46E55" w:rsidRPr="00F32365">
        <w:rPr>
          <w:rFonts w:ascii="Arial" w:hAnsi="Arial" w:cs="Arial"/>
          <w:bCs/>
          <w:color w:val="000000" w:themeColor="text1"/>
          <w:sz w:val="22"/>
          <w:szCs w:val="22"/>
        </w:rPr>
        <w:t>Computer challenges: coherence</w:t>
      </w:r>
    </w:p>
    <w:p w14:paraId="28CF225F" w14:textId="4763F0F7" w:rsidR="00C23653" w:rsidRPr="00F32365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lastRenderedPageBreak/>
        <w:t>Nov 1: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B46E55" w:rsidRPr="00F32365">
        <w:rPr>
          <w:rFonts w:ascii="Arial" w:hAnsi="Arial" w:cs="Arial"/>
          <w:bCs/>
          <w:color w:val="000000" w:themeColor="text1"/>
          <w:sz w:val="22"/>
          <w:szCs w:val="22"/>
        </w:rPr>
        <w:t>Class discussion: Cross-frequency coupling</w:t>
      </w:r>
    </w:p>
    <w:p w14:paraId="212DA494" w14:textId="77777777" w:rsidR="00497737" w:rsidRPr="00F32365" w:rsidRDefault="00497737" w:rsidP="0049773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  <w:u w:val="single"/>
        </w:rPr>
        <w:t>Materials</w:t>
      </w:r>
    </w:p>
    <w:p w14:paraId="6F0F984E" w14:textId="00684C08" w:rsidR="00497737" w:rsidRPr="00F32365" w:rsidRDefault="00497737" w:rsidP="00497737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>Readings:</w:t>
      </w: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ab/>
        <w:t xml:space="preserve">(pdf) </w:t>
      </w:r>
      <w:r w:rsidRPr="00F32365">
        <w:rPr>
          <w:rFonts w:ascii="Helvetica" w:hAnsi="Helvetica" w:cs="Helvetica"/>
          <w:bCs/>
          <w:color w:val="000000" w:themeColor="text1"/>
          <w:sz w:val="22"/>
          <w:szCs w:val="22"/>
        </w:rPr>
        <w:tab/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Chapter 7 @ Kramer &amp; Eden, </w:t>
      </w:r>
      <w:r w:rsidRPr="00F32365">
        <w:rPr>
          <w:rFonts w:ascii="Arial" w:hAnsi="Arial" w:cs="Arial"/>
          <w:bCs/>
          <w:i/>
          <w:color w:val="000000" w:themeColor="text1"/>
          <w:sz w:val="22"/>
          <w:szCs w:val="22"/>
        </w:rPr>
        <w:t>Case studies in neural data analysis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 2016.</w:t>
      </w:r>
    </w:p>
    <w:p w14:paraId="334B89DD" w14:textId="226EAA2C" w:rsidR="00497737" w:rsidRPr="00F32365" w:rsidRDefault="00497737" w:rsidP="00497737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(pdf) 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  <w:t xml:space="preserve">Tort et al, J </w:t>
      </w:r>
      <w:proofErr w:type="spellStart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Neurophysiol</w:t>
      </w:r>
      <w:proofErr w:type="spellEnd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 2010.</w:t>
      </w:r>
    </w:p>
    <w:p w14:paraId="0A8322AB" w14:textId="7BFDCA92" w:rsidR="00497737" w:rsidRPr="00F32365" w:rsidRDefault="00497737" w:rsidP="00497737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(pdf)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</w:r>
      <w:proofErr w:type="spellStart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Hyafil</w:t>
      </w:r>
      <w:proofErr w:type="spellEnd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 et al, Trends </w:t>
      </w:r>
      <w:proofErr w:type="spellStart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Neurosci</w:t>
      </w:r>
      <w:proofErr w:type="spellEnd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, 2015.</w:t>
      </w:r>
    </w:p>
    <w:p w14:paraId="157584CA" w14:textId="11AF9263" w:rsidR="00497737" w:rsidRPr="00F32365" w:rsidRDefault="00497737" w:rsidP="00497737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Tutorial:</w:t>
      </w:r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ab/>
        <w:t>(</w:t>
      </w:r>
      <w:proofErr w:type="spellStart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pynb</w:t>
      </w:r>
      <w:proofErr w:type="spellEnd"/>
      <w:r w:rsidRPr="00F32365">
        <w:rPr>
          <w:rFonts w:ascii="Arial" w:hAnsi="Arial" w:cs="Arial"/>
          <w:bCs/>
          <w:color w:val="000000" w:themeColor="text1"/>
          <w:sz w:val="22"/>
          <w:szCs w:val="22"/>
        </w:rPr>
        <w:t>)</w:t>
      </w:r>
      <w:r w:rsidR="00F07FE8" w:rsidRPr="00F32365">
        <w:rPr>
          <w:rFonts w:ascii="Arial" w:hAnsi="Arial" w:cs="Arial"/>
          <w:bCs/>
          <w:color w:val="000000" w:themeColor="text1"/>
          <w:sz w:val="22"/>
          <w:szCs w:val="22"/>
        </w:rPr>
        <w:t xml:space="preserve">  </w:t>
      </w:r>
      <w:hyperlink r:id="rId17" w:tooltip="Cross-Frequency-Coupling" w:history="1">
        <w:r w:rsidR="00F07FE8" w:rsidRPr="00F32365">
          <w:rPr>
            <w:rStyle w:val="Hyperlink"/>
            <w:rFonts w:ascii="Arial" w:hAnsi="Arial" w:cs="Arial"/>
            <w:color w:val="000000" w:themeColor="text1"/>
            <w:sz w:val="22"/>
            <w:szCs w:val="22"/>
          </w:rPr>
          <w:t>Cross-Frequency-Coupling</w:t>
        </w:r>
      </w:hyperlink>
    </w:p>
    <w:p w14:paraId="1D78742F" w14:textId="77777777" w:rsidR="00166FE9" w:rsidRDefault="00166FE9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1A5D2747" w14:textId="3D797CED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Week </w:t>
      </w:r>
      <w:r w:rsidR="00C23653">
        <w:rPr>
          <w:rFonts w:ascii="Arial" w:hAnsi="Arial" w:cs="Arial"/>
          <w:b/>
          <w:bCs/>
          <w:sz w:val="22"/>
          <w:szCs w:val="22"/>
        </w:rPr>
        <w:t>10</w:t>
      </w:r>
    </w:p>
    <w:p w14:paraId="64C77540" w14:textId="7494670A" w:rsidR="00C23653" w:rsidRPr="00823934" w:rsidRDefault="00C23653" w:rsidP="00C2365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trike/>
          <w:sz w:val="22"/>
          <w:szCs w:val="22"/>
        </w:rPr>
      </w:pPr>
      <w:r w:rsidRPr="00823934">
        <w:rPr>
          <w:rFonts w:ascii="Arial" w:hAnsi="Arial" w:cs="Arial"/>
          <w:bCs/>
          <w:strike/>
          <w:sz w:val="22"/>
          <w:szCs w:val="22"/>
        </w:rPr>
        <w:t>Nov 6:</w:t>
      </w:r>
      <w:r w:rsidRPr="00823934">
        <w:rPr>
          <w:rFonts w:ascii="Arial" w:hAnsi="Arial" w:cs="Arial"/>
          <w:bCs/>
          <w:strike/>
          <w:sz w:val="22"/>
          <w:szCs w:val="22"/>
        </w:rPr>
        <w:tab/>
      </w:r>
      <w:r w:rsidRPr="00823934">
        <w:rPr>
          <w:rFonts w:ascii="Arial" w:hAnsi="Arial" w:cs="Arial"/>
          <w:bCs/>
          <w:strike/>
          <w:sz w:val="22"/>
          <w:szCs w:val="22"/>
        </w:rPr>
        <w:tab/>
        <w:t>No class SFN</w:t>
      </w:r>
    </w:p>
    <w:p w14:paraId="6B306D5B" w14:textId="77777777" w:rsidR="00F32365" w:rsidRDefault="00C23653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8: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 w:rsidR="00F32365" w:rsidRPr="00C23653">
        <w:rPr>
          <w:rFonts w:ascii="Arial" w:hAnsi="Arial" w:cs="Arial"/>
          <w:bCs/>
          <w:color w:val="FF0000"/>
          <w:sz w:val="22"/>
          <w:szCs w:val="22"/>
        </w:rPr>
        <w:t>Class discussion: Cross-frequency coupling</w:t>
      </w:r>
    </w:p>
    <w:p w14:paraId="74DA1C25" w14:textId="77777777" w:rsidR="00F32365" w:rsidRPr="005D7039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5D7039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6E76B7B7" w14:textId="77777777" w:rsidR="00F32365" w:rsidRPr="003B28E7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Helvetica" w:hAnsi="Helvetica" w:cs="Helvetica"/>
          <w:bCs/>
          <w:sz w:val="22"/>
          <w:szCs w:val="22"/>
        </w:rPr>
        <w:t>Readings:</w:t>
      </w:r>
      <w:r>
        <w:rPr>
          <w:rFonts w:ascii="Helvetica" w:hAnsi="Helvetica" w:cs="Helvetica"/>
          <w:bCs/>
          <w:sz w:val="22"/>
          <w:szCs w:val="22"/>
        </w:rPr>
        <w:tab/>
        <w:t xml:space="preserve">(pdf) </w:t>
      </w:r>
      <w:r>
        <w:rPr>
          <w:rFonts w:ascii="Helvetica" w:hAnsi="Helvetica" w:cs="Helvetica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 xml:space="preserve">Chapter 7 @ Kramer &amp; Eden, </w:t>
      </w:r>
      <w:r>
        <w:rPr>
          <w:rFonts w:ascii="Arial" w:hAnsi="Arial" w:cs="Arial"/>
          <w:bCs/>
          <w:i/>
          <w:sz w:val="22"/>
          <w:szCs w:val="22"/>
        </w:rPr>
        <w:t>Case studies in neural data analysis</w:t>
      </w:r>
      <w:r>
        <w:rPr>
          <w:rFonts w:ascii="Arial" w:hAnsi="Arial" w:cs="Arial"/>
          <w:bCs/>
          <w:sz w:val="22"/>
          <w:szCs w:val="22"/>
        </w:rPr>
        <w:t>, 2016.</w:t>
      </w:r>
    </w:p>
    <w:p w14:paraId="5B72E67C" w14:textId="77777777" w:rsidR="00F32365" w:rsidRPr="00F07FE8" w:rsidRDefault="00F32365" w:rsidP="00F3236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 xml:space="preserve">(pdf) 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Tort et al, J </w:t>
      </w:r>
      <w:proofErr w:type="spellStart"/>
      <w:r w:rsidRPr="00F07FE8">
        <w:rPr>
          <w:rFonts w:ascii="Arial" w:hAnsi="Arial" w:cs="Arial"/>
          <w:bCs/>
          <w:sz w:val="22"/>
          <w:szCs w:val="22"/>
        </w:rPr>
        <w:t>Neurophysiol</w:t>
      </w:r>
      <w:proofErr w:type="spellEnd"/>
      <w:r w:rsidRPr="00F07FE8">
        <w:rPr>
          <w:rFonts w:ascii="Arial" w:hAnsi="Arial" w:cs="Arial"/>
          <w:bCs/>
          <w:sz w:val="22"/>
          <w:szCs w:val="22"/>
        </w:rPr>
        <w:t>, 2010.</w:t>
      </w:r>
    </w:p>
    <w:p w14:paraId="6200F863" w14:textId="77777777" w:rsidR="00F32365" w:rsidRPr="00F07FE8" w:rsidRDefault="00F32365" w:rsidP="00F32365">
      <w:pPr>
        <w:widowControl w:val="0"/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>(pdf)</w:t>
      </w:r>
      <w:r w:rsidRPr="00F07FE8">
        <w:rPr>
          <w:rFonts w:ascii="Arial" w:hAnsi="Arial" w:cs="Arial"/>
          <w:bCs/>
          <w:sz w:val="22"/>
          <w:szCs w:val="22"/>
        </w:rPr>
        <w:tab/>
      </w:r>
      <w:proofErr w:type="spellStart"/>
      <w:r w:rsidRPr="00F07FE8">
        <w:rPr>
          <w:rFonts w:ascii="Arial" w:hAnsi="Arial" w:cs="Arial"/>
          <w:bCs/>
          <w:sz w:val="22"/>
          <w:szCs w:val="22"/>
        </w:rPr>
        <w:t>Hyafil</w:t>
      </w:r>
      <w:proofErr w:type="spellEnd"/>
      <w:r w:rsidRPr="00F07FE8">
        <w:rPr>
          <w:rFonts w:ascii="Arial" w:hAnsi="Arial" w:cs="Arial"/>
          <w:bCs/>
          <w:sz w:val="22"/>
          <w:szCs w:val="22"/>
        </w:rPr>
        <w:t xml:space="preserve"> et al, Trends </w:t>
      </w:r>
      <w:proofErr w:type="spellStart"/>
      <w:r w:rsidRPr="00F07FE8">
        <w:rPr>
          <w:rFonts w:ascii="Arial" w:hAnsi="Arial" w:cs="Arial"/>
          <w:bCs/>
          <w:sz w:val="22"/>
          <w:szCs w:val="22"/>
        </w:rPr>
        <w:t>Neurosci</w:t>
      </w:r>
      <w:proofErr w:type="spellEnd"/>
      <w:r w:rsidRPr="00F07FE8">
        <w:rPr>
          <w:rFonts w:ascii="Arial" w:hAnsi="Arial" w:cs="Arial"/>
          <w:bCs/>
          <w:sz w:val="22"/>
          <w:szCs w:val="22"/>
        </w:rPr>
        <w:t>, 2015.</w:t>
      </w:r>
    </w:p>
    <w:p w14:paraId="5A45E9E5" w14:textId="77777777" w:rsidR="00F32365" w:rsidRPr="00F07FE8" w:rsidRDefault="00F32365" w:rsidP="00F3236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2"/>
          <w:szCs w:val="22"/>
        </w:rPr>
      </w:pPr>
      <w:r w:rsidRPr="00343E43">
        <w:rPr>
          <w:rFonts w:ascii="Arial" w:hAnsi="Arial" w:cs="Arial"/>
          <w:bCs/>
          <w:sz w:val="22"/>
          <w:szCs w:val="22"/>
        </w:rPr>
        <w:t>Tutorial:</w:t>
      </w:r>
      <w:r w:rsidRPr="00343E43"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 w:rsidRPr="00343E43">
        <w:rPr>
          <w:rFonts w:ascii="Arial" w:hAnsi="Arial" w:cs="Arial"/>
          <w:bCs/>
          <w:sz w:val="22"/>
          <w:szCs w:val="22"/>
        </w:rPr>
        <w:t>pynb</w:t>
      </w:r>
      <w:proofErr w:type="spellEnd"/>
      <w:r w:rsidRPr="00343E43">
        <w:rPr>
          <w:rFonts w:ascii="Arial" w:hAnsi="Arial" w:cs="Arial"/>
          <w:bCs/>
          <w:sz w:val="22"/>
          <w:szCs w:val="22"/>
        </w:rPr>
        <w:t xml:space="preserve">)  </w:t>
      </w:r>
      <w:hyperlink r:id="rId18" w:tooltip="Cross-Frequency-Coupling" w:history="1">
        <w:r w:rsidRPr="00343E43">
          <w:rPr>
            <w:rStyle w:val="Hyperlink"/>
            <w:rFonts w:ascii="Arial" w:hAnsi="Arial" w:cs="Arial"/>
            <w:sz w:val="22"/>
            <w:szCs w:val="22"/>
          </w:rPr>
          <w:t>Cross-Frequency-Coupling</w:t>
        </w:r>
      </w:hyperlink>
    </w:p>
    <w:p w14:paraId="0725A7F6" w14:textId="77777777" w:rsidR="00FC28DC" w:rsidRPr="00823934" w:rsidRDefault="00FC28DC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486DB14" w14:textId="441A677C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</w:t>
      </w:r>
      <w:r w:rsidR="00C23653">
        <w:rPr>
          <w:rFonts w:ascii="Arial" w:hAnsi="Arial" w:cs="Arial"/>
          <w:b/>
          <w:bCs/>
          <w:sz w:val="22"/>
          <w:szCs w:val="22"/>
        </w:rPr>
        <w:t>1</w:t>
      </w:r>
    </w:p>
    <w:p w14:paraId="52F9B7DE" w14:textId="77777777" w:rsidR="00F32365" w:rsidRPr="00C23653" w:rsidRDefault="00C23653" w:rsidP="00F3236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13:</w:t>
      </w:r>
      <w:r>
        <w:rPr>
          <w:rFonts w:ascii="Arial" w:hAnsi="Arial" w:cs="Arial"/>
          <w:bCs/>
          <w:sz w:val="22"/>
          <w:szCs w:val="22"/>
        </w:rPr>
        <w:tab/>
      </w:r>
      <w:r w:rsidR="00F32365" w:rsidRPr="00C23653">
        <w:rPr>
          <w:rFonts w:ascii="Arial" w:hAnsi="Arial" w:cs="Arial"/>
          <w:bCs/>
          <w:color w:val="FF0000"/>
          <w:sz w:val="22"/>
          <w:szCs w:val="22"/>
        </w:rPr>
        <w:t>C</w:t>
      </w:r>
      <w:r w:rsidR="00F32365">
        <w:rPr>
          <w:rFonts w:ascii="Arial" w:hAnsi="Arial" w:cs="Arial"/>
          <w:bCs/>
          <w:color w:val="FF0000"/>
          <w:sz w:val="22"/>
          <w:szCs w:val="22"/>
        </w:rPr>
        <w:t>omputer challenges: Cross-frequency coupling</w:t>
      </w:r>
    </w:p>
    <w:p w14:paraId="66E271A4" w14:textId="77777777" w:rsidR="00F32365" w:rsidRPr="00C23653" w:rsidRDefault="00C23653" w:rsidP="00F3236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15</w:t>
      </w:r>
      <w:r w:rsidR="00166FE9">
        <w:rPr>
          <w:rFonts w:ascii="Arial" w:hAnsi="Arial" w:cs="Arial"/>
          <w:bCs/>
          <w:sz w:val="22"/>
          <w:szCs w:val="22"/>
        </w:rPr>
        <w:t>:</w:t>
      </w:r>
      <w:r w:rsidR="00166FE9">
        <w:rPr>
          <w:rFonts w:ascii="Arial" w:hAnsi="Arial" w:cs="Arial"/>
          <w:bCs/>
          <w:sz w:val="22"/>
          <w:szCs w:val="22"/>
        </w:rPr>
        <w:tab/>
      </w:r>
      <w:r w:rsidR="00F32365">
        <w:rPr>
          <w:rFonts w:ascii="Arial" w:hAnsi="Arial" w:cs="Arial"/>
          <w:bCs/>
          <w:color w:val="FF0000"/>
          <w:sz w:val="22"/>
          <w:szCs w:val="22"/>
        </w:rPr>
        <w:t>C</w:t>
      </w:r>
      <w:r w:rsidR="00F32365" w:rsidRPr="00C23653">
        <w:rPr>
          <w:rFonts w:ascii="Arial" w:hAnsi="Arial" w:cs="Arial"/>
          <w:bCs/>
          <w:color w:val="FF0000"/>
          <w:sz w:val="22"/>
          <w:szCs w:val="22"/>
        </w:rPr>
        <w:t>lass discussion: Spike-field coherence</w:t>
      </w:r>
    </w:p>
    <w:p w14:paraId="1D11C29A" w14:textId="3F887313" w:rsidR="00674B01" w:rsidRDefault="00674B01" w:rsidP="00166FE9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u w:val="single"/>
        </w:rPr>
      </w:pPr>
      <w:r w:rsidRPr="00343E43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2DCE5CAA" w14:textId="77777777" w:rsidR="00965420" w:rsidRPr="00F07FE8" w:rsidRDefault="00965420" w:rsidP="00965420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>Readings: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(pdf) 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Chapter 11 @ Kramer &amp; Eden, </w:t>
      </w:r>
      <w:r w:rsidRPr="00F07FE8">
        <w:rPr>
          <w:rFonts w:ascii="Arial" w:hAnsi="Arial" w:cs="Arial"/>
          <w:bCs/>
          <w:i/>
          <w:sz w:val="22"/>
          <w:szCs w:val="22"/>
        </w:rPr>
        <w:t>Case studies in neural data analysis</w:t>
      </w:r>
      <w:r w:rsidRPr="00F07FE8">
        <w:rPr>
          <w:rFonts w:ascii="Arial" w:hAnsi="Arial" w:cs="Arial"/>
          <w:bCs/>
          <w:sz w:val="22"/>
          <w:szCs w:val="22"/>
        </w:rPr>
        <w:t>, 2016.</w:t>
      </w:r>
    </w:p>
    <w:p w14:paraId="60C5C1B1" w14:textId="77777777" w:rsidR="00965420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ab/>
      </w:r>
      <w:r w:rsidRPr="00F07FE8">
        <w:rPr>
          <w:rFonts w:ascii="Arial" w:hAnsi="Arial" w:cs="Arial"/>
          <w:bCs/>
          <w:sz w:val="22"/>
          <w:szCs w:val="22"/>
        </w:rPr>
        <w:tab/>
        <w:t>(pdf)</w:t>
      </w:r>
      <w:r w:rsidRPr="00F07FE8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[Advanced] Lepage et al, Neural Computation, 2011</w:t>
      </w:r>
      <w:r w:rsidRPr="00191ACC">
        <w:rPr>
          <w:rFonts w:ascii="Arial" w:hAnsi="Arial" w:cs="Arial"/>
          <w:bCs/>
          <w:sz w:val="22"/>
          <w:szCs w:val="22"/>
        </w:rPr>
        <w:t xml:space="preserve">. </w:t>
      </w:r>
    </w:p>
    <w:p w14:paraId="1DA49EA3" w14:textId="77777777" w:rsidR="00965420" w:rsidRPr="00F07FE8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</w:r>
      <w:proofErr w:type="spellStart"/>
      <w:r w:rsidRPr="007B657C">
        <w:rPr>
          <w:rFonts w:ascii="Arial" w:hAnsi="Arial" w:cs="Arial"/>
          <w:bCs/>
          <w:sz w:val="22"/>
          <w:szCs w:val="22"/>
        </w:rPr>
        <w:t>Pesaran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et al, Nat Neuro, </w:t>
      </w:r>
      <w:r w:rsidRPr="007B657C">
        <w:rPr>
          <w:rFonts w:ascii="Arial" w:hAnsi="Arial" w:cs="Arial"/>
          <w:bCs/>
          <w:sz w:val="22"/>
          <w:szCs w:val="22"/>
        </w:rPr>
        <w:t>2018</w:t>
      </w:r>
      <w:r>
        <w:rPr>
          <w:rFonts w:ascii="Arial" w:hAnsi="Arial" w:cs="Arial"/>
          <w:bCs/>
          <w:sz w:val="22"/>
          <w:szCs w:val="22"/>
        </w:rPr>
        <w:t>.</w:t>
      </w:r>
    </w:p>
    <w:p w14:paraId="4F6685F1" w14:textId="77777777" w:rsidR="00965420" w:rsidRPr="00343E43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43E43">
        <w:rPr>
          <w:rFonts w:ascii="Arial" w:hAnsi="Arial" w:cs="Arial"/>
          <w:bCs/>
          <w:sz w:val="22"/>
          <w:szCs w:val="22"/>
        </w:rPr>
        <w:t>Tutorial:</w:t>
      </w:r>
      <w:r w:rsidRPr="00343E43"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 w:rsidRPr="00343E43">
        <w:rPr>
          <w:rFonts w:ascii="Arial" w:hAnsi="Arial" w:cs="Arial"/>
          <w:bCs/>
          <w:sz w:val="22"/>
          <w:szCs w:val="22"/>
        </w:rPr>
        <w:t>pynb</w:t>
      </w:r>
      <w:proofErr w:type="spellEnd"/>
      <w:r w:rsidRPr="00343E43">
        <w:rPr>
          <w:rFonts w:ascii="Arial" w:hAnsi="Arial" w:cs="Arial"/>
          <w:bCs/>
          <w:sz w:val="22"/>
          <w:szCs w:val="22"/>
        </w:rPr>
        <w:t xml:space="preserve">)  </w:t>
      </w:r>
      <w:hyperlink r:id="rId19" w:tooltip="Spike-Field Coherence" w:history="1">
        <w:r w:rsidRPr="00343E43">
          <w:rPr>
            <w:rStyle w:val="Hyperlink"/>
            <w:rFonts w:ascii="Arial" w:hAnsi="Arial" w:cs="Arial"/>
            <w:bCs/>
            <w:sz w:val="22"/>
            <w:szCs w:val="22"/>
          </w:rPr>
          <w:t>Spike-Field Coherence</w:t>
        </w:r>
      </w:hyperlink>
    </w:p>
    <w:p w14:paraId="69D83FA8" w14:textId="77777777" w:rsidR="00343E43" w:rsidRDefault="00343E43" w:rsidP="00343E4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5B449EED" w14:textId="1893FE75" w:rsidR="00C23653" w:rsidRPr="00C23653" w:rsidRDefault="00B60B9B" w:rsidP="00823934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</w:t>
      </w:r>
      <w:r w:rsidR="00C23653">
        <w:rPr>
          <w:rFonts w:ascii="Arial" w:hAnsi="Arial" w:cs="Arial"/>
          <w:b/>
          <w:bCs/>
          <w:sz w:val="22"/>
          <w:szCs w:val="22"/>
        </w:rPr>
        <w:t>2</w:t>
      </w:r>
    </w:p>
    <w:p w14:paraId="4A3DAAFE" w14:textId="671432D7" w:rsidR="00F32365" w:rsidRDefault="00C23653" w:rsidP="00F3236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20:</w:t>
      </w:r>
      <w:r w:rsidR="00BB6475" w:rsidRPr="00823934">
        <w:rPr>
          <w:rFonts w:ascii="Arial" w:hAnsi="Arial" w:cs="Arial"/>
          <w:bCs/>
          <w:sz w:val="22"/>
          <w:szCs w:val="22"/>
        </w:rPr>
        <w:tab/>
      </w:r>
      <w:r w:rsidR="008E6BCD">
        <w:rPr>
          <w:rFonts w:ascii="Arial" w:hAnsi="Arial" w:cs="Arial"/>
          <w:bCs/>
          <w:color w:val="FF0000"/>
          <w:sz w:val="22"/>
          <w:szCs w:val="22"/>
        </w:rPr>
        <w:t>C</w:t>
      </w:r>
      <w:r w:rsidR="008E6BCD" w:rsidRPr="00C23653">
        <w:rPr>
          <w:rFonts w:ascii="Arial" w:hAnsi="Arial" w:cs="Arial"/>
          <w:bCs/>
          <w:color w:val="FF0000"/>
          <w:sz w:val="22"/>
          <w:szCs w:val="22"/>
        </w:rPr>
        <w:t>lass discussion: Spike-field coherence</w:t>
      </w:r>
      <w:r w:rsidR="00F32365">
        <w:rPr>
          <w:rFonts w:ascii="Arial" w:hAnsi="Arial" w:cs="Arial"/>
          <w:bCs/>
          <w:color w:val="FF0000"/>
          <w:sz w:val="22"/>
          <w:szCs w:val="22"/>
        </w:rPr>
        <w:t xml:space="preserve"> </w:t>
      </w:r>
    </w:p>
    <w:p w14:paraId="5863859A" w14:textId="66C3164D" w:rsidR="005C4B73" w:rsidRPr="005C4B73" w:rsidRDefault="005C4B73" w:rsidP="00F32365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Cs/>
          <w:sz w:val="22"/>
          <w:szCs w:val="22"/>
        </w:rPr>
      </w:pPr>
      <w:r>
        <w:rPr>
          <w:rFonts w:ascii="Arial" w:hAnsi="Arial" w:cs="Arial"/>
          <w:bCs/>
          <w:strike/>
          <w:sz w:val="22"/>
          <w:szCs w:val="22"/>
        </w:rPr>
        <w:t>Nov 22:</w:t>
      </w:r>
      <w:r>
        <w:rPr>
          <w:rFonts w:ascii="Arial" w:hAnsi="Arial" w:cs="Arial"/>
          <w:bCs/>
          <w:strike/>
          <w:sz w:val="22"/>
          <w:szCs w:val="22"/>
        </w:rPr>
        <w:tab/>
      </w:r>
      <w:r w:rsidRPr="00BB6475">
        <w:rPr>
          <w:rFonts w:ascii="Arial" w:hAnsi="Arial" w:cs="Arial"/>
          <w:bCs/>
          <w:strike/>
          <w:sz w:val="22"/>
          <w:szCs w:val="22"/>
        </w:rPr>
        <w:t>No class Thanksgiving</w:t>
      </w:r>
    </w:p>
    <w:p w14:paraId="544D25BC" w14:textId="17F6212D" w:rsidR="00F32365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u w:val="single"/>
        </w:rPr>
      </w:pPr>
      <w:r w:rsidRPr="00343E43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2EAD80F4" w14:textId="77777777" w:rsidR="00F32365" w:rsidRPr="00F07FE8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>Readings: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(pdf) </w:t>
      </w:r>
      <w:r w:rsidRPr="00F07FE8">
        <w:rPr>
          <w:rFonts w:ascii="Arial" w:hAnsi="Arial" w:cs="Arial"/>
          <w:bCs/>
          <w:sz w:val="22"/>
          <w:szCs w:val="22"/>
        </w:rPr>
        <w:tab/>
        <w:t xml:space="preserve">Chapter 11 @ Kramer &amp; Eden, </w:t>
      </w:r>
      <w:r w:rsidRPr="00F07FE8">
        <w:rPr>
          <w:rFonts w:ascii="Arial" w:hAnsi="Arial" w:cs="Arial"/>
          <w:bCs/>
          <w:i/>
          <w:sz w:val="22"/>
          <w:szCs w:val="22"/>
        </w:rPr>
        <w:t>Case studies in neural data analysis</w:t>
      </w:r>
      <w:r w:rsidRPr="00F07FE8">
        <w:rPr>
          <w:rFonts w:ascii="Arial" w:hAnsi="Arial" w:cs="Arial"/>
          <w:bCs/>
          <w:sz w:val="22"/>
          <w:szCs w:val="22"/>
        </w:rPr>
        <w:t>, 2016.</w:t>
      </w:r>
    </w:p>
    <w:p w14:paraId="5138DA72" w14:textId="77777777" w:rsidR="00F32365" w:rsidRDefault="00F32365" w:rsidP="00F3236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F07FE8">
        <w:rPr>
          <w:rFonts w:ascii="Arial" w:hAnsi="Arial" w:cs="Arial"/>
          <w:bCs/>
          <w:sz w:val="22"/>
          <w:szCs w:val="22"/>
        </w:rPr>
        <w:tab/>
      </w:r>
      <w:r w:rsidRPr="00F07FE8">
        <w:rPr>
          <w:rFonts w:ascii="Arial" w:hAnsi="Arial" w:cs="Arial"/>
          <w:bCs/>
          <w:sz w:val="22"/>
          <w:szCs w:val="22"/>
        </w:rPr>
        <w:tab/>
        <w:t>(pdf)</w:t>
      </w:r>
      <w:r w:rsidRPr="00F07FE8"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>[Advanced] Lepage et al, Neural Computation, 2011</w:t>
      </w:r>
      <w:r w:rsidRPr="00191ACC">
        <w:rPr>
          <w:rFonts w:ascii="Arial" w:hAnsi="Arial" w:cs="Arial"/>
          <w:bCs/>
          <w:sz w:val="22"/>
          <w:szCs w:val="22"/>
        </w:rPr>
        <w:t xml:space="preserve">. </w:t>
      </w:r>
    </w:p>
    <w:p w14:paraId="0D211E09" w14:textId="77777777" w:rsidR="00F32365" w:rsidRPr="00F07FE8" w:rsidRDefault="00F32365" w:rsidP="00F3236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</w:r>
      <w:proofErr w:type="spellStart"/>
      <w:r w:rsidRPr="007B657C">
        <w:rPr>
          <w:rFonts w:ascii="Arial" w:hAnsi="Arial" w:cs="Arial"/>
          <w:bCs/>
          <w:sz w:val="22"/>
          <w:szCs w:val="22"/>
        </w:rPr>
        <w:t>Pesaran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et al, Nat Neuro, </w:t>
      </w:r>
      <w:r w:rsidRPr="007B657C">
        <w:rPr>
          <w:rFonts w:ascii="Arial" w:hAnsi="Arial" w:cs="Arial"/>
          <w:bCs/>
          <w:sz w:val="22"/>
          <w:szCs w:val="22"/>
        </w:rPr>
        <w:t>2018</w:t>
      </w:r>
      <w:r>
        <w:rPr>
          <w:rFonts w:ascii="Arial" w:hAnsi="Arial" w:cs="Arial"/>
          <w:bCs/>
          <w:sz w:val="22"/>
          <w:szCs w:val="22"/>
        </w:rPr>
        <w:t>.</w:t>
      </w:r>
    </w:p>
    <w:p w14:paraId="4A89F1D9" w14:textId="77777777" w:rsidR="00F32365" w:rsidRPr="00343E43" w:rsidRDefault="00F32365" w:rsidP="00F32365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 w:rsidRPr="00343E43">
        <w:rPr>
          <w:rFonts w:ascii="Arial" w:hAnsi="Arial" w:cs="Arial"/>
          <w:bCs/>
          <w:sz w:val="22"/>
          <w:szCs w:val="22"/>
        </w:rPr>
        <w:t>Tutorial:</w:t>
      </w:r>
      <w:r w:rsidRPr="00343E43"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 w:rsidRPr="00343E43">
        <w:rPr>
          <w:rFonts w:ascii="Arial" w:hAnsi="Arial" w:cs="Arial"/>
          <w:bCs/>
          <w:sz w:val="22"/>
          <w:szCs w:val="22"/>
        </w:rPr>
        <w:t>pynb</w:t>
      </w:r>
      <w:proofErr w:type="spellEnd"/>
      <w:r w:rsidRPr="00343E43">
        <w:rPr>
          <w:rFonts w:ascii="Arial" w:hAnsi="Arial" w:cs="Arial"/>
          <w:bCs/>
          <w:sz w:val="22"/>
          <w:szCs w:val="22"/>
        </w:rPr>
        <w:t xml:space="preserve">)  </w:t>
      </w:r>
      <w:hyperlink r:id="rId20" w:tooltip="Spike-Field Coherence" w:history="1">
        <w:r w:rsidRPr="00343E43">
          <w:rPr>
            <w:rStyle w:val="Hyperlink"/>
            <w:rFonts w:ascii="Arial" w:hAnsi="Arial" w:cs="Arial"/>
            <w:bCs/>
            <w:sz w:val="22"/>
            <w:szCs w:val="22"/>
          </w:rPr>
          <w:t>Spike-Field Coherence</w:t>
        </w:r>
      </w:hyperlink>
    </w:p>
    <w:p w14:paraId="052D7F59" w14:textId="3D7B1A14" w:rsidR="00F32365" w:rsidRDefault="00F32365" w:rsidP="00F32365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p w14:paraId="023AFFE8" w14:textId="77777777" w:rsidR="005C4B73" w:rsidRDefault="005C4B73" w:rsidP="005C4B73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13</w:t>
      </w:r>
    </w:p>
    <w:p w14:paraId="6087C434" w14:textId="77777777" w:rsidR="008E6BCD" w:rsidRDefault="005C4B73" w:rsidP="005C4B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Nov 27:</w:t>
      </w:r>
      <w:r>
        <w:rPr>
          <w:rFonts w:ascii="Arial" w:hAnsi="Arial" w:cs="Arial"/>
          <w:bCs/>
          <w:sz w:val="22"/>
          <w:szCs w:val="22"/>
        </w:rPr>
        <w:tab/>
      </w:r>
      <w:r w:rsidR="008E6BCD" w:rsidRPr="00C23653">
        <w:rPr>
          <w:rFonts w:ascii="Arial" w:hAnsi="Arial" w:cs="Arial"/>
          <w:bCs/>
          <w:color w:val="FF0000"/>
          <w:sz w:val="22"/>
          <w:szCs w:val="22"/>
        </w:rPr>
        <w:t>Computer ch</w:t>
      </w:r>
      <w:r w:rsidR="008E6BCD">
        <w:rPr>
          <w:rFonts w:ascii="Arial" w:hAnsi="Arial" w:cs="Arial"/>
          <w:bCs/>
          <w:color w:val="FF0000"/>
          <w:sz w:val="22"/>
          <w:szCs w:val="22"/>
        </w:rPr>
        <w:t xml:space="preserve">allenges: Spike-field coherence </w:t>
      </w:r>
    </w:p>
    <w:p w14:paraId="176DAD3B" w14:textId="349291C0" w:rsidR="005C4B73" w:rsidRDefault="005C4B73" w:rsidP="005C4B73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>Nov 29: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ab/>
      </w:r>
      <w:r w:rsidR="008E6BCD">
        <w:rPr>
          <w:rFonts w:ascii="Arial" w:hAnsi="Arial" w:cs="Arial"/>
          <w:bCs/>
          <w:color w:val="FF0000"/>
          <w:sz w:val="22"/>
          <w:szCs w:val="22"/>
        </w:rPr>
        <w:t>Class discussion</w:t>
      </w:r>
      <w:r w:rsidRPr="00AB0556">
        <w:rPr>
          <w:rFonts w:ascii="Arial" w:hAnsi="Arial" w:cs="Arial"/>
          <w:bCs/>
          <w:color w:val="FF0000"/>
          <w:sz w:val="22"/>
          <w:szCs w:val="22"/>
        </w:rPr>
        <w:t>: Neural networks and learning</w:t>
      </w:r>
    </w:p>
    <w:p w14:paraId="227DAEB6" w14:textId="654899C3" w:rsidR="005C55B1" w:rsidRDefault="005C55B1" w:rsidP="005C55B1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u w:val="single"/>
        </w:rPr>
      </w:pPr>
      <w:r w:rsidRPr="00343E43">
        <w:rPr>
          <w:rFonts w:ascii="Arial" w:hAnsi="Arial" w:cs="Arial"/>
          <w:bCs/>
          <w:sz w:val="22"/>
          <w:szCs w:val="22"/>
          <w:u w:val="single"/>
        </w:rPr>
        <w:lastRenderedPageBreak/>
        <w:t>Materials</w:t>
      </w:r>
    </w:p>
    <w:p w14:paraId="4A4A2551" w14:textId="77777777" w:rsidR="00965420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Reading:</w:t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  <w:t>Lecture slides</w:t>
      </w:r>
    </w:p>
    <w:p w14:paraId="1986608E" w14:textId="77777777" w:rsidR="00965420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  <w:t>The Nature of Code, Chapter 10. Neural Networks</w:t>
      </w:r>
    </w:p>
    <w:p w14:paraId="5332F00A" w14:textId="77777777" w:rsidR="00965420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Videos:</w:t>
      </w:r>
      <w:r>
        <w:rPr>
          <w:rFonts w:ascii="Arial" w:hAnsi="Arial" w:cs="Arial"/>
          <w:bCs/>
          <w:sz w:val="22"/>
          <w:szCs w:val="22"/>
        </w:rPr>
        <w:tab/>
        <w:t xml:space="preserve">(mp4)  </w:t>
      </w:r>
      <w:hyperlink r:id="rId21" w:history="1">
        <w:r>
          <w:rPr>
            <w:rStyle w:val="Hyperlink"/>
            <w:rFonts w:ascii="Arial" w:hAnsi="Arial" w:cs="Arial"/>
            <w:bCs/>
            <w:sz w:val="22"/>
            <w:szCs w:val="22"/>
          </w:rPr>
          <w:t>MIT 6.034 F10 Artificial Intelligence, Lecture 12A</w:t>
        </w:r>
      </w:hyperlink>
    </w:p>
    <w:p w14:paraId="642FA245" w14:textId="77777777" w:rsidR="00965420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(mp4)  </w:t>
      </w:r>
      <w:hyperlink r:id="rId22" w:history="1">
        <w:r>
          <w:rPr>
            <w:rStyle w:val="Hyperlink"/>
            <w:rFonts w:ascii="Arial" w:hAnsi="Arial" w:cs="Arial"/>
            <w:bCs/>
            <w:sz w:val="22"/>
            <w:szCs w:val="22"/>
          </w:rPr>
          <w:t>MIT 6.034 F10 Artificial Intelligence, Lecture 12B</w:t>
        </w:r>
      </w:hyperlink>
    </w:p>
    <w:p w14:paraId="12712DD3" w14:textId="6DD2FE12" w:rsidR="00965420" w:rsidRPr="00343E43" w:rsidRDefault="00965420" w:rsidP="00965420">
      <w:pPr>
        <w:widowControl w:val="0"/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pynb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</w:r>
      <w:hyperlink r:id="rId23" w:history="1">
        <w:r>
          <w:rPr>
            <w:rStyle w:val="Hyperlink"/>
            <w:rFonts w:ascii="Arial" w:hAnsi="Arial" w:cs="Arial"/>
            <w:bCs/>
            <w:sz w:val="22"/>
            <w:szCs w:val="22"/>
          </w:rPr>
          <w:t>Training a Perce</w:t>
        </w:r>
        <w:r w:rsidR="005C4B73">
          <w:rPr>
            <w:rStyle w:val="Hyperlink"/>
            <w:rFonts w:ascii="Arial" w:hAnsi="Arial" w:cs="Arial"/>
            <w:bCs/>
            <w:sz w:val="22"/>
            <w:szCs w:val="22"/>
          </w:rPr>
          <w:t>p</w:t>
        </w:r>
        <w:r>
          <w:rPr>
            <w:rStyle w:val="Hyperlink"/>
            <w:rFonts w:ascii="Arial" w:hAnsi="Arial" w:cs="Arial"/>
            <w:bCs/>
            <w:sz w:val="22"/>
            <w:szCs w:val="22"/>
          </w:rPr>
          <w:t>tron</w:t>
        </w:r>
      </w:hyperlink>
    </w:p>
    <w:p w14:paraId="528CC4D3" w14:textId="77777777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</w:p>
    <w:p w14:paraId="7D67AA8A" w14:textId="5DE8A71F" w:rsidR="00B60B9B" w:rsidRDefault="00B60B9B" w:rsidP="00166FE9">
      <w:pPr>
        <w:widowControl w:val="0"/>
        <w:autoSpaceDE w:val="0"/>
        <w:autoSpaceDN w:val="0"/>
        <w:adjustRightInd w:val="0"/>
        <w:spacing w:line="360" w:lineRule="auto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Week 14</w:t>
      </w:r>
      <w:r w:rsidR="005C4B73">
        <w:rPr>
          <w:rFonts w:ascii="Arial" w:hAnsi="Arial" w:cs="Arial"/>
          <w:b/>
          <w:bCs/>
          <w:sz w:val="22"/>
          <w:szCs w:val="22"/>
        </w:rPr>
        <w:t xml:space="preserve"> &amp; 15</w:t>
      </w:r>
    </w:p>
    <w:p w14:paraId="587E7B25" w14:textId="07AC3EB8" w:rsidR="005C4B73" w:rsidRPr="008E6BCD" w:rsidRDefault="00B60B9B" w:rsidP="008E6BCD">
      <w:pPr>
        <w:widowControl w:val="0"/>
        <w:autoSpaceDE w:val="0"/>
        <w:autoSpaceDN w:val="0"/>
        <w:adjustRightInd w:val="0"/>
        <w:spacing w:line="360" w:lineRule="auto"/>
        <w:rPr>
          <w:rFonts w:ascii="Arial" w:hAnsi="Arial" w:cs="Arial"/>
          <w:bCs/>
          <w:color w:val="FF0000"/>
          <w:sz w:val="22"/>
          <w:szCs w:val="22"/>
        </w:rPr>
      </w:pPr>
      <w:r w:rsidRPr="00BB6475">
        <w:rPr>
          <w:rFonts w:ascii="Arial" w:hAnsi="Arial" w:cs="Arial"/>
          <w:bCs/>
          <w:sz w:val="22"/>
          <w:szCs w:val="22"/>
        </w:rPr>
        <w:t xml:space="preserve">Dec </w:t>
      </w:r>
      <w:r w:rsidR="00823934">
        <w:rPr>
          <w:rFonts w:ascii="Arial" w:hAnsi="Arial" w:cs="Arial"/>
          <w:bCs/>
          <w:sz w:val="22"/>
          <w:szCs w:val="22"/>
        </w:rPr>
        <w:t>4:</w:t>
      </w:r>
      <w:r w:rsidR="008E6BCD">
        <w:rPr>
          <w:rFonts w:ascii="Arial" w:hAnsi="Arial" w:cs="Arial"/>
          <w:bCs/>
          <w:sz w:val="22"/>
          <w:szCs w:val="22"/>
        </w:rPr>
        <w:tab/>
      </w:r>
      <w:r w:rsidR="008E6BCD">
        <w:rPr>
          <w:rFonts w:ascii="Arial" w:hAnsi="Arial" w:cs="Arial"/>
          <w:bCs/>
          <w:sz w:val="22"/>
          <w:szCs w:val="22"/>
        </w:rPr>
        <w:tab/>
      </w:r>
      <w:r w:rsidR="008E6BCD" w:rsidRPr="00AB0556">
        <w:rPr>
          <w:rFonts w:ascii="Arial" w:hAnsi="Arial" w:cs="Arial"/>
          <w:bCs/>
          <w:color w:val="FF0000"/>
          <w:sz w:val="22"/>
          <w:szCs w:val="22"/>
        </w:rPr>
        <w:t>Computer challenges: Neural networks and learning</w:t>
      </w:r>
    </w:p>
    <w:p w14:paraId="4A660B29" w14:textId="27CF5F17" w:rsidR="00FC5074" w:rsidRDefault="005C4B73" w:rsidP="00C62EC0">
      <w:pPr>
        <w:widowControl w:val="0"/>
        <w:autoSpaceDE w:val="0"/>
        <w:autoSpaceDN w:val="0"/>
        <w:adjustRightInd w:val="0"/>
        <w:spacing w:line="360" w:lineRule="auto"/>
        <w:ind w:left="1440" w:hanging="144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Dec 6:</w:t>
      </w:r>
      <w:r>
        <w:rPr>
          <w:rFonts w:ascii="Arial" w:hAnsi="Arial" w:cs="Arial"/>
          <w:bCs/>
          <w:sz w:val="22"/>
          <w:szCs w:val="22"/>
        </w:rPr>
        <w:tab/>
      </w:r>
      <w:r w:rsidR="008E6BCD" w:rsidRPr="00B46E55">
        <w:rPr>
          <w:rFonts w:ascii="Arial" w:hAnsi="Arial" w:cs="Arial"/>
          <w:bCs/>
          <w:color w:val="FF0000"/>
          <w:sz w:val="22"/>
          <w:szCs w:val="22"/>
        </w:rPr>
        <w:t>Backpropagation</w:t>
      </w:r>
    </w:p>
    <w:p w14:paraId="66C1CC33" w14:textId="13F410E4" w:rsidR="00AB0556" w:rsidRDefault="00FC5074" w:rsidP="00C62EC0">
      <w:pPr>
        <w:widowControl w:val="0"/>
        <w:autoSpaceDE w:val="0"/>
        <w:autoSpaceDN w:val="0"/>
        <w:adjustRightInd w:val="0"/>
        <w:spacing w:line="360" w:lineRule="auto"/>
        <w:ind w:left="1440" w:hanging="144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Dec 11: </w:t>
      </w:r>
      <w:r>
        <w:rPr>
          <w:rFonts w:ascii="Arial" w:hAnsi="Arial" w:cs="Arial"/>
          <w:bCs/>
          <w:sz w:val="22"/>
          <w:szCs w:val="22"/>
        </w:rPr>
        <w:tab/>
      </w:r>
      <w:r w:rsidR="000E28C2">
        <w:rPr>
          <w:rFonts w:ascii="Arial" w:hAnsi="Arial" w:cs="Arial"/>
          <w:bCs/>
          <w:sz w:val="22"/>
          <w:szCs w:val="22"/>
        </w:rPr>
        <w:t xml:space="preserve">Networks OR </w:t>
      </w:r>
      <w:r w:rsidR="00C62EC0">
        <w:rPr>
          <w:rFonts w:ascii="Arial" w:hAnsi="Arial" w:cs="Arial"/>
          <w:bCs/>
          <w:sz w:val="22"/>
          <w:szCs w:val="22"/>
        </w:rPr>
        <w:t>Filtering data &amp; convolution</w:t>
      </w:r>
      <w:r w:rsidR="00607207">
        <w:rPr>
          <w:rFonts w:ascii="Arial" w:hAnsi="Arial" w:cs="Arial"/>
          <w:bCs/>
          <w:sz w:val="22"/>
          <w:szCs w:val="22"/>
        </w:rPr>
        <w:t xml:space="preserve"> OR functional networks</w:t>
      </w:r>
      <w:r w:rsidR="00C12772">
        <w:rPr>
          <w:rFonts w:ascii="Arial" w:hAnsi="Arial" w:cs="Arial"/>
          <w:bCs/>
          <w:sz w:val="22"/>
          <w:szCs w:val="22"/>
        </w:rPr>
        <w:t xml:space="preserve"> </w:t>
      </w:r>
      <w:r w:rsidR="00C62EC0">
        <w:rPr>
          <w:rFonts w:ascii="Arial" w:hAnsi="Arial" w:cs="Arial"/>
          <w:bCs/>
          <w:sz w:val="22"/>
          <w:szCs w:val="22"/>
        </w:rPr>
        <w:t xml:space="preserve">OR </w:t>
      </w:r>
      <w:r w:rsidR="00AB0556" w:rsidRPr="00823934">
        <w:rPr>
          <w:rFonts w:ascii="Arial" w:hAnsi="Arial" w:cs="Arial"/>
          <w:bCs/>
          <w:sz w:val="22"/>
          <w:szCs w:val="22"/>
        </w:rPr>
        <w:t>Real-life models: gamma (ING, PING, sparse PING).</w:t>
      </w:r>
      <w:bookmarkStart w:id="0" w:name="_GoBack"/>
      <w:bookmarkEnd w:id="0"/>
    </w:p>
    <w:p w14:paraId="63C71DCE" w14:textId="77777777" w:rsidR="005C4B73" w:rsidRPr="00965420" w:rsidRDefault="005C4B73" w:rsidP="00073E45">
      <w:pPr>
        <w:widowControl w:val="0"/>
        <w:pBdr>
          <w:bottom w:val="sing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  <w:u w:val="single"/>
        </w:rPr>
      </w:pPr>
      <w:r w:rsidRPr="00965420">
        <w:rPr>
          <w:rFonts w:ascii="Arial" w:hAnsi="Arial" w:cs="Arial"/>
          <w:bCs/>
          <w:sz w:val="22"/>
          <w:szCs w:val="22"/>
          <w:u w:val="single"/>
        </w:rPr>
        <w:t>Materials</w:t>
      </w:r>
    </w:p>
    <w:p w14:paraId="68CF530E" w14:textId="77777777" w:rsidR="005C4B73" w:rsidRDefault="005C4B73" w:rsidP="00073E45">
      <w:pPr>
        <w:widowControl w:val="0"/>
        <w:pBdr>
          <w:bottom w:val="sing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Reading:</w:t>
      </w:r>
      <w:r>
        <w:rPr>
          <w:rFonts w:ascii="Arial" w:hAnsi="Arial" w:cs="Arial"/>
          <w:bCs/>
          <w:sz w:val="22"/>
          <w:szCs w:val="22"/>
        </w:rPr>
        <w:tab/>
        <w:t>(pdf)</w:t>
      </w:r>
      <w:r>
        <w:rPr>
          <w:rFonts w:ascii="Arial" w:hAnsi="Arial" w:cs="Arial"/>
          <w:bCs/>
          <w:sz w:val="22"/>
          <w:szCs w:val="22"/>
        </w:rPr>
        <w:tab/>
        <w:t>Lecture slides</w:t>
      </w:r>
    </w:p>
    <w:p w14:paraId="74B23D83" w14:textId="77777777" w:rsidR="005C4B73" w:rsidRDefault="005C4B73" w:rsidP="00073E45">
      <w:pPr>
        <w:widowControl w:val="0"/>
        <w:pBdr>
          <w:bottom w:val="sing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Videos:</w:t>
      </w:r>
      <w:r>
        <w:rPr>
          <w:rFonts w:ascii="Arial" w:hAnsi="Arial" w:cs="Arial"/>
          <w:bCs/>
          <w:sz w:val="22"/>
          <w:szCs w:val="22"/>
        </w:rPr>
        <w:tab/>
        <w:t>(mp4)</w:t>
      </w:r>
      <w:r>
        <w:rPr>
          <w:rFonts w:ascii="Arial" w:hAnsi="Arial" w:cs="Arial"/>
          <w:bCs/>
          <w:sz w:val="22"/>
          <w:szCs w:val="22"/>
        </w:rPr>
        <w:tab/>
      </w:r>
      <w:hyperlink r:id="rId24" w:history="1">
        <w:r>
          <w:rPr>
            <w:rStyle w:val="Hyperlink"/>
            <w:rFonts w:ascii="Arial" w:hAnsi="Arial" w:cs="Arial"/>
            <w:bCs/>
            <w:sz w:val="22"/>
            <w:szCs w:val="22"/>
          </w:rPr>
          <w:t>MIT 6.034 F10 Artificial Intelligence, Lecture 12</w:t>
        </w:r>
      </w:hyperlink>
    </w:p>
    <w:p w14:paraId="1B83ABDB" w14:textId="20ADE22D" w:rsidR="00073E45" w:rsidRDefault="005C4B73" w:rsidP="00073E45">
      <w:pPr>
        <w:widowControl w:val="0"/>
        <w:pBdr>
          <w:bottom w:val="sing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Tutorial:</w:t>
      </w:r>
      <w:r>
        <w:rPr>
          <w:rFonts w:ascii="Arial" w:hAnsi="Arial" w:cs="Arial"/>
          <w:bCs/>
          <w:sz w:val="22"/>
          <w:szCs w:val="22"/>
        </w:rPr>
        <w:tab/>
        <w:t>(</w:t>
      </w:r>
      <w:proofErr w:type="spellStart"/>
      <w:r>
        <w:rPr>
          <w:rFonts w:ascii="Arial" w:hAnsi="Arial" w:cs="Arial"/>
          <w:bCs/>
          <w:sz w:val="22"/>
          <w:szCs w:val="22"/>
        </w:rPr>
        <w:t>pynb</w:t>
      </w:r>
      <w:proofErr w:type="spellEnd"/>
      <w:r>
        <w:rPr>
          <w:rFonts w:ascii="Arial" w:hAnsi="Arial" w:cs="Arial"/>
          <w:bCs/>
          <w:sz w:val="22"/>
          <w:szCs w:val="22"/>
        </w:rPr>
        <w:t>)</w:t>
      </w:r>
      <w:r>
        <w:rPr>
          <w:rFonts w:ascii="Arial" w:hAnsi="Arial" w:cs="Arial"/>
          <w:bCs/>
          <w:sz w:val="22"/>
          <w:szCs w:val="22"/>
        </w:rPr>
        <w:tab/>
        <w:t>Backpropagation</w:t>
      </w:r>
    </w:p>
    <w:p w14:paraId="5D68D0D2" w14:textId="77777777" w:rsidR="00073E45" w:rsidRPr="005C4B73" w:rsidRDefault="00073E45" w:rsidP="00073E45">
      <w:pPr>
        <w:widowControl w:val="0"/>
        <w:pBdr>
          <w:bottom w:val="single" w:sz="6" w:space="0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400"/>
        </w:tabs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2"/>
          <w:szCs w:val="22"/>
        </w:rPr>
      </w:pPr>
    </w:p>
    <w:sectPr w:rsidR="00073E45" w:rsidRPr="005C4B73" w:rsidSect="00BB26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038"/>
    <w:multiLevelType w:val="hybridMultilevel"/>
    <w:tmpl w:val="23829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571EA"/>
    <w:multiLevelType w:val="hybridMultilevel"/>
    <w:tmpl w:val="BEC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077B7"/>
    <w:multiLevelType w:val="hybridMultilevel"/>
    <w:tmpl w:val="E4E4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603FC"/>
    <w:multiLevelType w:val="hybridMultilevel"/>
    <w:tmpl w:val="06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970C4"/>
    <w:multiLevelType w:val="hybridMultilevel"/>
    <w:tmpl w:val="7806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D54359"/>
    <w:multiLevelType w:val="hybridMultilevel"/>
    <w:tmpl w:val="CD0C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B9B"/>
    <w:rsid w:val="00023275"/>
    <w:rsid w:val="000328D8"/>
    <w:rsid w:val="0004226A"/>
    <w:rsid w:val="00044904"/>
    <w:rsid w:val="0005716C"/>
    <w:rsid w:val="00073BF2"/>
    <w:rsid w:val="00073E45"/>
    <w:rsid w:val="00075EFE"/>
    <w:rsid w:val="000925D8"/>
    <w:rsid w:val="000977DE"/>
    <w:rsid w:val="000D4F05"/>
    <w:rsid w:val="000E28C2"/>
    <w:rsid w:val="000E5BCA"/>
    <w:rsid w:val="00122F67"/>
    <w:rsid w:val="0012460B"/>
    <w:rsid w:val="00126731"/>
    <w:rsid w:val="00166FE9"/>
    <w:rsid w:val="00176CA2"/>
    <w:rsid w:val="00191ACC"/>
    <w:rsid w:val="001A17B8"/>
    <w:rsid w:val="001A7CB9"/>
    <w:rsid w:val="001B063E"/>
    <w:rsid w:val="001B23DB"/>
    <w:rsid w:val="001D545A"/>
    <w:rsid w:val="00223CAE"/>
    <w:rsid w:val="00225373"/>
    <w:rsid w:val="002340BA"/>
    <w:rsid w:val="00246260"/>
    <w:rsid w:val="00261A24"/>
    <w:rsid w:val="00297286"/>
    <w:rsid w:val="002A5D21"/>
    <w:rsid w:val="002D1259"/>
    <w:rsid w:val="00301D6B"/>
    <w:rsid w:val="00304615"/>
    <w:rsid w:val="00315FDC"/>
    <w:rsid w:val="0032109E"/>
    <w:rsid w:val="003327DF"/>
    <w:rsid w:val="003404C3"/>
    <w:rsid w:val="00343E43"/>
    <w:rsid w:val="003919D3"/>
    <w:rsid w:val="00395CA5"/>
    <w:rsid w:val="00396B8D"/>
    <w:rsid w:val="003A58ED"/>
    <w:rsid w:val="003B0199"/>
    <w:rsid w:val="003B28E7"/>
    <w:rsid w:val="003B584E"/>
    <w:rsid w:val="003F23FE"/>
    <w:rsid w:val="003F79C5"/>
    <w:rsid w:val="004007F3"/>
    <w:rsid w:val="004074E1"/>
    <w:rsid w:val="004379DD"/>
    <w:rsid w:val="00454257"/>
    <w:rsid w:val="00454FAB"/>
    <w:rsid w:val="0046282D"/>
    <w:rsid w:val="004751B3"/>
    <w:rsid w:val="0049049A"/>
    <w:rsid w:val="00497737"/>
    <w:rsid w:val="004A32CB"/>
    <w:rsid w:val="004B6204"/>
    <w:rsid w:val="004B7D4C"/>
    <w:rsid w:val="004C57AC"/>
    <w:rsid w:val="004D7938"/>
    <w:rsid w:val="004F44F6"/>
    <w:rsid w:val="00525CA6"/>
    <w:rsid w:val="00527235"/>
    <w:rsid w:val="005363F0"/>
    <w:rsid w:val="005411D9"/>
    <w:rsid w:val="00550D7B"/>
    <w:rsid w:val="00555A9A"/>
    <w:rsid w:val="0055601C"/>
    <w:rsid w:val="005833C2"/>
    <w:rsid w:val="005852B3"/>
    <w:rsid w:val="00591588"/>
    <w:rsid w:val="005C4B73"/>
    <w:rsid w:val="005C55B1"/>
    <w:rsid w:val="005D4220"/>
    <w:rsid w:val="005D5D3F"/>
    <w:rsid w:val="005D7039"/>
    <w:rsid w:val="005E14BF"/>
    <w:rsid w:val="00607207"/>
    <w:rsid w:val="00620677"/>
    <w:rsid w:val="00637635"/>
    <w:rsid w:val="00641528"/>
    <w:rsid w:val="0064398B"/>
    <w:rsid w:val="006477D8"/>
    <w:rsid w:val="00653B19"/>
    <w:rsid w:val="006646C5"/>
    <w:rsid w:val="00674B01"/>
    <w:rsid w:val="00677C2E"/>
    <w:rsid w:val="006B4505"/>
    <w:rsid w:val="006C7DE2"/>
    <w:rsid w:val="006E37A4"/>
    <w:rsid w:val="006F03A1"/>
    <w:rsid w:val="00704455"/>
    <w:rsid w:val="00705B6A"/>
    <w:rsid w:val="00710271"/>
    <w:rsid w:val="0073709F"/>
    <w:rsid w:val="007534B6"/>
    <w:rsid w:val="007A3322"/>
    <w:rsid w:val="007A4529"/>
    <w:rsid w:val="007B33DC"/>
    <w:rsid w:val="007B657C"/>
    <w:rsid w:val="007F0F5D"/>
    <w:rsid w:val="007F679C"/>
    <w:rsid w:val="00823934"/>
    <w:rsid w:val="00835687"/>
    <w:rsid w:val="008704DD"/>
    <w:rsid w:val="00882C74"/>
    <w:rsid w:val="008862AF"/>
    <w:rsid w:val="008D3A58"/>
    <w:rsid w:val="008D62E0"/>
    <w:rsid w:val="008E6BCD"/>
    <w:rsid w:val="008F39D5"/>
    <w:rsid w:val="009064C7"/>
    <w:rsid w:val="0091177F"/>
    <w:rsid w:val="00912308"/>
    <w:rsid w:val="00922CC7"/>
    <w:rsid w:val="00926919"/>
    <w:rsid w:val="00945527"/>
    <w:rsid w:val="00965420"/>
    <w:rsid w:val="009802B9"/>
    <w:rsid w:val="009A064B"/>
    <w:rsid w:val="009C52D1"/>
    <w:rsid w:val="009F13F8"/>
    <w:rsid w:val="00A57A9A"/>
    <w:rsid w:val="00A65812"/>
    <w:rsid w:val="00A715A0"/>
    <w:rsid w:val="00AB0556"/>
    <w:rsid w:val="00AD6592"/>
    <w:rsid w:val="00AF13D1"/>
    <w:rsid w:val="00AF6562"/>
    <w:rsid w:val="00B106E9"/>
    <w:rsid w:val="00B27855"/>
    <w:rsid w:val="00B34314"/>
    <w:rsid w:val="00B46E55"/>
    <w:rsid w:val="00B52599"/>
    <w:rsid w:val="00B60B9B"/>
    <w:rsid w:val="00B672B1"/>
    <w:rsid w:val="00B73F15"/>
    <w:rsid w:val="00BB055B"/>
    <w:rsid w:val="00BB261A"/>
    <w:rsid w:val="00BB6475"/>
    <w:rsid w:val="00BC1FB3"/>
    <w:rsid w:val="00BF2058"/>
    <w:rsid w:val="00C04DA8"/>
    <w:rsid w:val="00C0690F"/>
    <w:rsid w:val="00C07741"/>
    <w:rsid w:val="00C12772"/>
    <w:rsid w:val="00C23653"/>
    <w:rsid w:val="00C62EC0"/>
    <w:rsid w:val="00C6799F"/>
    <w:rsid w:val="00CA548D"/>
    <w:rsid w:val="00CE73D5"/>
    <w:rsid w:val="00CF3920"/>
    <w:rsid w:val="00D5196E"/>
    <w:rsid w:val="00D57575"/>
    <w:rsid w:val="00D62501"/>
    <w:rsid w:val="00D6669E"/>
    <w:rsid w:val="00DC048A"/>
    <w:rsid w:val="00DF6CDF"/>
    <w:rsid w:val="00E00782"/>
    <w:rsid w:val="00E15490"/>
    <w:rsid w:val="00E17083"/>
    <w:rsid w:val="00E23F6F"/>
    <w:rsid w:val="00E61741"/>
    <w:rsid w:val="00E71AE6"/>
    <w:rsid w:val="00E7750D"/>
    <w:rsid w:val="00EC11B8"/>
    <w:rsid w:val="00EC21DA"/>
    <w:rsid w:val="00EE50C7"/>
    <w:rsid w:val="00F0768A"/>
    <w:rsid w:val="00F07FE8"/>
    <w:rsid w:val="00F32365"/>
    <w:rsid w:val="00F4495E"/>
    <w:rsid w:val="00F44EC8"/>
    <w:rsid w:val="00FA51B1"/>
    <w:rsid w:val="00FC28DC"/>
    <w:rsid w:val="00FC5074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30F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7855"/>
  </w:style>
  <w:style w:type="paragraph" w:styleId="Heading1">
    <w:name w:val="heading 1"/>
    <w:basedOn w:val="Normal"/>
    <w:next w:val="Normal"/>
    <w:link w:val="Heading1Char"/>
    <w:uiPriority w:val="9"/>
    <w:qFormat/>
    <w:rsid w:val="004542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C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690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4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F44F6"/>
    <w:rPr>
      <w:color w:val="954F72" w:themeColor="followedHyperlink"/>
      <w:u w:val="single"/>
    </w:rPr>
  </w:style>
  <w:style w:type="paragraph" w:customStyle="1" w:styleId="p1">
    <w:name w:val="p1"/>
    <w:basedOn w:val="Normal"/>
    <w:rsid w:val="00497737"/>
    <w:pPr>
      <w:ind w:left="300" w:hanging="300"/>
    </w:pPr>
    <w:rPr>
      <w:rFonts w:ascii="Helvetica" w:hAnsi="Helvetic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k-Kramer/Case-Studies-Python/tree/master/beta%20versions/Integrate%20and%20Fire%20Model" TargetMode="External"/><Relationship Id="rId13" Type="http://schemas.openxmlformats.org/officeDocument/2006/relationships/hyperlink" Target="https://github.com/Mark-Kramer/Case-Studies-Python/tree/master/beta%20versions/Hodgkin%20Huxley%20Model" TargetMode="External"/><Relationship Id="rId18" Type="http://schemas.openxmlformats.org/officeDocument/2006/relationships/hyperlink" Target="https://github.com/Mark-Kramer/Case-Studies-Python/tree/master/Cross-Frequency-Couplin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archive.org/details/MIT6.034F10/MIT6_034F10_lec12A_300k.mp4" TargetMode="External"/><Relationship Id="rId7" Type="http://schemas.openxmlformats.org/officeDocument/2006/relationships/hyperlink" Target="http://klewel.com/conferences/epfl-neural-networks/index.php?talkID=1" TargetMode="External"/><Relationship Id="rId12" Type="http://schemas.openxmlformats.org/officeDocument/2006/relationships/hyperlink" Target="http://klewel.com/conferences/epfl-neural-networks/index.php?talkID=5" TargetMode="External"/><Relationship Id="rId17" Type="http://schemas.openxmlformats.org/officeDocument/2006/relationships/hyperlink" Target="https://github.com/Mark-Kramer/Case-Studies-Python/tree/master/Cross-Frequency-Coupli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Mark-Kramer/Case-Studies-Python/tree/master/Analysis%20of%20Coupled%20Rhythms" TargetMode="External"/><Relationship Id="rId20" Type="http://schemas.openxmlformats.org/officeDocument/2006/relationships/hyperlink" Target="https://github.com/Mark-Kramer/Case-Studies-Python/tree/master/Spike-Field%20Coheren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amsi.info/news-and-media/27-jul-drs-m-kramer-and-u-eden-samsi/" TargetMode="External"/><Relationship Id="rId11" Type="http://schemas.openxmlformats.org/officeDocument/2006/relationships/hyperlink" Target="http://klewel.com/conferences/epfl-neural-networks/index.php?talkID=4" TargetMode="External"/><Relationship Id="rId24" Type="http://schemas.openxmlformats.org/officeDocument/2006/relationships/hyperlink" Target="https://archive.org/details/MIT6.034F10/MIT6_034F10_lec12_300k.mp4" TargetMode="External"/><Relationship Id="rId5" Type="http://schemas.openxmlformats.org/officeDocument/2006/relationships/hyperlink" Target="http://lcn.epfl.ch/~gerstner/SPNM/node26.html" TargetMode="External"/><Relationship Id="rId15" Type="http://schemas.openxmlformats.org/officeDocument/2006/relationships/hyperlink" Target="https://github.com/Mark-Kramer/Case-Studies-Python/tree/master/Analysis%20of%20Rhythmic%20Activity%20in%20the%20Scalp%20EEG" TargetMode="External"/><Relationship Id="rId23" Type="http://schemas.openxmlformats.org/officeDocument/2006/relationships/hyperlink" Target="https://github.com/Mark-Kramer/Case-Studies-Python/tree/master/beta%20versions/Training%20a%20Perceptron" TargetMode="External"/><Relationship Id="rId10" Type="http://schemas.openxmlformats.org/officeDocument/2006/relationships/hyperlink" Target="https://www.samsi.info/news-and-media/27-jul-drs-m-kramer-and-u-eden-samsi/" TargetMode="External"/><Relationship Id="rId19" Type="http://schemas.openxmlformats.org/officeDocument/2006/relationships/hyperlink" Target="https://github.com/Mark-Kramer/Case-Studies-Python/tree/master/Spike-Field%20Coheren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cn.epfl.ch/~gerstner/SPNM/node12.html" TargetMode="External"/><Relationship Id="rId14" Type="http://schemas.openxmlformats.org/officeDocument/2006/relationships/hyperlink" Target="https://github.com/Mark-Kramer/Case-Studies-Python/tree/master/The%20Event-Related%20Potential" TargetMode="External"/><Relationship Id="rId22" Type="http://schemas.openxmlformats.org/officeDocument/2006/relationships/hyperlink" Target="https://archive.org/details/MIT6.034F10/MIT6_034F10_lec12B_300k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7</Pages>
  <Words>2066</Words>
  <Characters>11779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mak@math.bu.edu</cp:lastModifiedBy>
  <cp:revision>81</cp:revision>
  <cp:lastPrinted>2016-10-24T14:10:00Z</cp:lastPrinted>
  <dcterms:created xsi:type="dcterms:W3CDTF">2016-07-31T20:55:00Z</dcterms:created>
  <dcterms:modified xsi:type="dcterms:W3CDTF">2018-11-27T15:47:00Z</dcterms:modified>
</cp:coreProperties>
</file>